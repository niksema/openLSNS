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D397F" w14:textId="77777777" w:rsidR="00722C0F" w:rsidRDefault="00433C91">
      <w:pPr>
        <w:jc w:val="center"/>
      </w:pPr>
      <w:r>
        <w:rPr>
          <w:b/>
        </w:rPr>
        <w:t>RESEARCH PROJECT – PROJECT REPORT</w:t>
      </w:r>
    </w:p>
    <w:p w14:paraId="5303799A" w14:textId="77777777" w:rsidR="00722C0F" w:rsidRDefault="00722C0F">
      <w:pPr>
        <w:jc w:val="center"/>
      </w:pPr>
    </w:p>
    <w:p w14:paraId="475CF930" w14:textId="77777777" w:rsidR="00722C0F" w:rsidRDefault="00433C91">
      <w:pPr>
        <w:jc w:val="center"/>
      </w:pPr>
      <w:r>
        <w:rPr>
          <w:b/>
        </w:rPr>
        <w:t>SUBMISSION GUIDELINES/INSTRUCTIONS</w:t>
      </w:r>
    </w:p>
    <w:p w14:paraId="54D08406" w14:textId="77777777" w:rsidR="00722C0F" w:rsidRDefault="00722C0F">
      <w:pPr>
        <w:jc w:val="center"/>
      </w:pPr>
    </w:p>
    <w:p w14:paraId="5E65AEFF" w14:textId="77777777" w:rsidR="00722C0F" w:rsidRDefault="00433C91">
      <w:r>
        <w:t>1.</w:t>
      </w:r>
      <w:r>
        <w:tab/>
      </w:r>
      <w:r>
        <w:rPr>
          <w:u w:val="single"/>
        </w:rPr>
        <w:t>Name of Research Institution Conducting Research Project:</w:t>
      </w:r>
    </w:p>
    <w:p w14:paraId="7DF75E26" w14:textId="77777777" w:rsidR="00722C0F" w:rsidRDefault="00722C0F">
      <w:pPr>
        <w:ind w:firstLine="720"/>
      </w:pPr>
    </w:p>
    <w:p w14:paraId="15E3DF21" w14:textId="77777777" w:rsidR="00722C0F" w:rsidRDefault="00433C91">
      <w:pPr>
        <w:ind w:firstLine="720"/>
      </w:pPr>
      <w:r>
        <w:rPr>
          <w:b/>
        </w:rPr>
        <w:t>Drexel University</w:t>
      </w:r>
    </w:p>
    <w:p w14:paraId="61F3AA43" w14:textId="77777777" w:rsidR="00722C0F" w:rsidRDefault="00722C0F">
      <w:pPr>
        <w:ind w:firstLine="720"/>
      </w:pPr>
    </w:p>
    <w:p w14:paraId="5BD7ABCC" w14:textId="77777777" w:rsidR="00722C0F" w:rsidRDefault="00433C91">
      <w:r>
        <w:t>2.</w:t>
      </w:r>
      <w:r>
        <w:tab/>
      </w:r>
      <w:r>
        <w:rPr>
          <w:u w:val="single"/>
        </w:rPr>
        <w:t>Name of Principal Investigator/Co-Principal Investigator:</w:t>
      </w:r>
    </w:p>
    <w:p w14:paraId="7BE69AAE" w14:textId="77777777" w:rsidR="00722C0F" w:rsidRDefault="00722C0F"/>
    <w:p w14:paraId="58C902CA" w14:textId="77777777" w:rsidR="00722C0F" w:rsidRDefault="00433C91">
      <w:pPr>
        <w:ind w:firstLine="720"/>
      </w:pPr>
      <w:r>
        <w:t>(a)</w:t>
      </w:r>
      <w:r>
        <w:tab/>
        <w:t>Principal Investigator:</w:t>
      </w:r>
    </w:p>
    <w:p w14:paraId="327CE9B5" w14:textId="77777777" w:rsidR="00722C0F" w:rsidRDefault="00722C0F"/>
    <w:p w14:paraId="7D1E94EC" w14:textId="77777777" w:rsidR="00722C0F" w:rsidRDefault="00433C91">
      <w:pPr>
        <w:ind w:left="720" w:firstLine="720"/>
      </w:pPr>
      <w:r>
        <w:rPr>
          <w:b/>
        </w:rPr>
        <w:t>Ilya A. Rybak</w:t>
      </w:r>
    </w:p>
    <w:p w14:paraId="19442F94" w14:textId="77777777" w:rsidR="00722C0F" w:rsidRDefault="00722C0F">
      <w:pPr>
        <w:ind w:left="720" w:firstLine="720"/>
      </w:pPr>
    </w:p>
    <w:p w14:paraId="67E1EE65" w14:textId="77777777" w:rsidR="00722C0F" w:rsidRDefault="00433C91">
      <w:r>
        <w:t>(b)</w:t>
      </w:r>
      <w:r>
        <w:tab/>
        <w:t>Co-Principal Investigator:</w:t>
      </w:r>
    </w:p>
    <w:p w14:paraId="61838A48" w14:textId="77777777" w:rsidR="00722C0F" w:rsidRDefault="00722C0F"/>
    <w:p w14:paraId="0E5CD416" w14:textId="77777777" w:rsidR="00722C0F" w:rsidRDefault="00433C91">
      <w:pPr>
        <w:ind w:firstLine="720"/>
      </w:pPr>
      <w:r>
        <w:rPr>
          <w:b/>
        </w:rPr>
        <w:t>Sergey N. Markin; Yaroslav I. Molkov</w:t>
      </w:r>
    </w:p>
    <w:p w14:paraId="1A4100FF" w14:textId="77777777" w:rsidR="00722C0F" w:rsidRDefault="00722C0F"/>
    <w:p w14:paraId="4AD00888" w14:textId="77777777" w:rsidR="00722C0F" w:rsidRDefault="00433C91">
      <w:r>
        <w:t>3.</w:t>
      </w:r>
      <w:r>
        <w:tab/>
      </w:r>
      <w:r>
        <w:rPr>
          <w:u w:val="single"/>
        </w:rPr>
        <w:t>Research Project Title/Research Project Record Identification Number:</w:t>
      </w:r>
    </w:p>
    <w:p w14:paraId="29E437B4" w14:textId="77777777" w:rsidR="00722C0F" w:rsidRDefault="00722C0F"/>
    <w:p w14:paraId="3339B641" w14:textId="77777777" w:rsidR="00722C0F" w:rsidRDefault="00433C91">
      <w:pPr>
        <w:ind w:firstLine="720"/>
      </w:pPr>
      <w:r>
        <w:t>(a)</w:t>
      </w:r>
      <w:r>
        <w:tab/>
      </w:r>
      <w:r>
        <w:rPr>
          <w:u w:val="single"/>
        </w:rPr>
        <w:t>Research Project Title:</w:t>
      </w:r>
    </w:p>
    <w:p w14:paraId="4811A87D" w14:textId="77777777" w:rsidR="00722C0F" w:rsidRDefault="00722C0F">
      <w:pPr>
        <w:ind w:firstLine="720"/>
      </w:pPr>
    </w:p>
    <w:p w14:paraId="6879AB2F" w14:textId="77777777" w:rsidR="00722C0F" w:rsidRDefault="00433C91">
      <w:pPr>
        <w:ind w:left="1422"/>
      </w:pPr>
      <w:r>
        <w:rPr>
          <w:b/>
        </w:rPr>
        <w:t>Computational Modeling of the Primate Motor Control System for Subsequent Simulation Studies of Huntington's Disease</w:t>
      </w:r>
    </w:p>
    <w:p w14:paraId="1EA919DF" w14:textId="77777777" w:rsidR="00722C0F" w:rsidRDefault="00722C0F">
      <w:pPr>
        <w:ind w:left="1422"/>
      </w:pPr>
    </w:p>
    <w:p w14:paraId="585233C9" w14:textId="77777777" w:rsidR="00722C0F" w:rsidRDefault="00433C91">
      <w:pPr>
        <w:ind w:firstLine="720"/>
      </w:pPr>
      <w:r>
        <w:rPr>
          <w:u w:val="single"/>
        </w:rPr>
        <w:t>Research Project Record Identification Number:</w:t>
      </w:r>
    </w:p>
    <w:p w14:paraId="64999390" w14:textId="77777777" w:rsidR="00722C0F" w:rsidRDefault="00722C0F">
      <w:pPr>
        <w:ind w:firstLine="720"/>
      </w:pPr>
    </w:p>
    <w:p w14:paraId="72BEEA94" w14:textId="77777777" w:rsidR="00722C0F" w:rsidRDefault="00433C91">
      <w:pPr>
        <w:ind w:firstLine="720"/>
      </w:pPr>
      <w:r>
        <w:rPr>
          <w:b/>
        </w:rPr>
        <w:t>A-8427</w:t>
      </w:r>
    </w:p>
    <w:p w14:paraId="213A25DB" w14:textId="77777777" w:rsidR="00722C0F" w:rsidRDefault="00722C0F">
      <w:pPr>
        <w:ind w:firstLine="720"/>
      </w:pPr>
    </w:p>
    <w:p w14:paraId="4ECB0039" w14:textId="77777777" w:rsidR="00722C0F" w:rsidRDefault="00433C91">
      <w:r>
        <w:t>4.</w:t>
      </w:r>
      <w:r>
        <w:tab/>
      </w:r>
      <w:r>
        <w:rPr>
          <w:u w:val="single"/>
        </w:rPr>
        <w:t xml:space="preserve">Research Project Reporting Period: </w:t>
      </w:r>
    </w:p>
    <w:p w14:paraId="5CD4775A" w14:textId="77777777" w:rsidR="00722C0F" w:rsidRDefault="00722C0F"/>
    <w:p w14:paraId="5DF3A012" w14:textId="77777777" w:rsidR="00722C0F" w:rsidRDefault="00433C91">
      <w:pPr>
        <w:ind w:firstLine="720"/>
      </w:pPr>
      <w:r>
        <w:t>[</w:t>
      </w:r>
      <w:r>
        <w:rPr>
          <w:b/>
        </w:rPr>
        <w:t>04/01/15</w:t>
      </w:r>
      <w:r>
        <w:t>] through [</w:t>
      </w:r>
      <w:r>
        <w:rPr>
          <w:b/>
        </w:rPr>
        <w:t>09/30/15</w:t>
      </w:r>
      <w:r>
        <w:t xml:space="preserve">] </w:t>
      </w:r>
    </w:p>
    <w:p w14:paraId="6650AD5A" w14:textId="77777777" w:rsidR="00722C0F" w:rsidRDefault="00722C0F"/>
    <w:p w14:paraId="4017353B" w14:textId="77777777" w:rsidR="00722C0F" w:rsidRDefault="00433C91">
      <w:r>
        <w:t>5.</w:t>
      </w:r>
      <w:r>
        <w:tab/>
      </w:r>
      <w:r>
        <w:rPr>
          <w:u w:val="single"/>
        </w:rPr>
        <w:t>Is the Research Project on track to be completed by the End Date specified in the Research Agreement?</w:t>
      </w:r>
      <w:r>
        <w:t xml:space="preserve"> </w:t>
      </w:r>
    </w:p>
    <w:p w14:paraId="5561E29D" w14:textId="77777777" w:rsidR="00722C0F" w:rsidRDefault="00722C0F"/>
    <w:p w14:paraId="273F7422" w14:textId="77777777" w:rsidR="00722C0F" w:rsidRDefault="00433C91">
      <w:pPr>
        <w:ind w:firstLine="720"/>
      </w:pPr>
      <w:r>
        <w:t>Yes: [__</w:t>
      </w:r>
      <w:r>
        <w:rPr>
          <w:u w:val="single"/>
        </w:rPr>
        <w:t>X</w:t>
      </w:r>
      <w:r>
        <w:t>__]</w:t>
      </w:r>
      <w:r>
        <w:tab/>
      </w:r>
      <w:r>
        <w:tab/>
        <w:t xml:space="preserve"> No: [_____].</w:t>
      </w:r>
    </w:p>
    <w:p w14:paraId="485700B0" w14:textId="77777777" w:rsidR="00722C0F" w:rsidRDefault="00722C0F"/>
    <w:p w14:paraId="4CC22C97" w14:textId="77777777" w:rsidR="00722C0F" w:rsidRDefault="00433C91">
      <w:r>
        <w:t>6.</w:t>
      </w:r>
      <w:r>
        <w:tab/>
        <w:t>Is the Research Project on track to substantially achieve each of the original Milestones set forth in the Research Agreement?</w:t>
      </w:r>
    </w:p>
    <w:p w14:paraId="50356FBA" w14:textId="77777777" w:rsidR="00722C0F" w:rsidRDefault="00722C0F"/>
    <w:p w14:paraId="2D0C085D" w14:textId="77777777" w:rsidR="00722C0F" w:rsidRDefault="00433C91">
      <w:pPr>
        <w:ind w:firstLine="720"/>
      </w:pPr>
      <w:r>
        <w:t>Yes: [__</w:t>
      </w:r>
      <w:r>
        <w:rPr>
          <w:u w:val="single"/>
        </w:rPr>
        <w:t>X</w:t>
      </w:r>
      <w:r>
        <w:t>__]</w:t>
      </w:r>
      <w:r>
        <w:tab/>
      </w:r>
      <w:r>
        <w:tab/>
        <w:t xml:space="preserve"> No: [_____].</w:t>
      </w:r>
    </w:p>
    <w:p w14:paraId="41A9B0CD" w14:textId="77777777" w:rsidR="00722C0F" w:rsidRDefault="00722C0F"/>
    <w:p w14:paraId="25F07A39" w14:textId="77777777" w:rsidR="009827FF" w:rsidRDefault="009827FF"/>
    <w:p w14:paraId="158D96B4" w14:textId="77777777" w:rsidR="009827FF" w:rsidRDefault="009827FF"/>
    <w:p w14:paraId="73DB417E" w14:textId="77777777" w:rsidR="00722C0F" w:rsidRDefault="00433C91">
      <w:r>
        <w:lastRenderedPageBreak/>
        <w:t>7.</w:t>
      </w:r>
      <w:r>
        <w:tab/>
        <w:t>Do you anticipate any changes to the personnel (including the level of effort) approved for this project?</w:t>
      </w:r>
    </w:p>
    <w:p w14:paraId="3D6C7144" w14:textId="77777777" w:rsidR="00722C0F" w:rsidRDefault="00722C0F"/>
    <w:p w14:paraId="0442062A" w14:textId="77777777" w:rsidR="00722C0F" w:rsidRDefault="00433C91">
      <w:pPr>
        <w:ind w:firstLine="720"/>
      </w:pPr>
      <w:r>
        <w:t>Yes: [_____]</w:t>
      </w:r>
      <w:r>
        <w:tab/>
      </w:r>
      <w:r>
        <w:tab/>
        <w:t xml:space="preserve"> No: [__</w:t>
      </w:r>
      <w:r>
        <w:rPr>
          <w:u w:val="single"/>
        </w:rPr>
        <w:t>X</w:t>
      </w:r>
      <w:r>
        <w:t>__].</w:t>
      </w:r>
    </w:p>
    <w:p w14:paraId="73F31F2B" w14:textId="77777777" w:rsidR="00722C0F" w:rsidRDefault="00722C0F"/>
    <w:p w14:paraId="50FFB160" w14:textId="77777777" w:rsidR="00722C0F" w:rsidRDefault="00433C91">
      <w:r>
        <w:t>8.</w:t>
      </w:r>
      <w:r>
        <w:tab/>
      </w:r>
      <w:r>
        <w:rPr>
          <w:u w:val="single"/>
        </w:rPr>
        <w:t>Research Project Milestones:</w:t>
      </w:r>
      <w:r>
        <w:t xml:space="preserve"> Set forth below are each of the milestones for the research project that were to be accomplished during the reporting period covered by this progress report.</w:t>
      </w:r>
    </w:p>
    <w:p w14:paraId="7C449A58" w14:textId="77777777" w:rsidR="00722C0F" w:rsidRDefault="00722C0F"/>
    <w:p w14:paraId="6EE22670" w14:textId="77777777" w:rsidR="00722C0F" w:rsidRDefault="00433C91">
      <w:pPr>
        <w:numPr>
          <w:ilvl w:val="0"/>
          <w:numId w:val="1"/>
        </w:numPr>
        <w:ind w:hanging="360"/>
        <w:contextualSpacing/>
        <w:jc w:val="both"/>
        <w:rPr>
          <w:b/>
        </w:rPr>
      </w:pPr>
      <w:r>
        <w:rPr>
          <w:b/>
        </w:rPr>
        <w:t xml:space="preserve">A model augmented by the </w:t>
      </w:r>
      <w:r w:rsidR="009A0CF8">
        <w:rPr>
          <w:b/>
        </w:rPr>
        <w:t>Basal Ganglia (</w:t>
      </w:r>
      <w:r>
        <w:rPr>
          <w:b/>
        </w:rPr>
        <w:t>BG</w:t>
      </w:r>
      <w:r w:rsidR="009A0CF8">
        <w:rPr>
          <w:b/>
        </w:rPr>
        <w:t>)</w:t>
      </w:r>
      <w:r>
        <w:rPr>
          <w:b/>
        </w:rPr>
        <w:t xml:space="preserve"> compartment controlling</w:t>
      </w:r>
      <w:r w:rsidR="007635BC">
        <w:rPr>
          <w:b/>
        </w:rPr>
        <w:t xml:space="preserve"> the</w:t>
      </w:r>
      <w:r>
        <w:rPr>
          <w:b/>
        </w:rPr>
        <w:t xml:space="preserve"> thalamo-cortical relay </w:t>
      </w:r>
      <w:r w:rsidR="009A0CF8">
        <w:rPr>
          <w:b/>
        </w:rPr>
        <w:t xml:space="preserve">network </w:t>
      </w:r>
      <w:r>
        <w:rPr>
          <w:b/>
        </w:rPr>
        <w:t xml:space="preserve">capable </w:t>
      </w:r>
      <w:r w:rsidR="009A0CF8">
        <w:rPr>
          <w:b/>
        </w:rPr>
        <w:t>of</w:t>
      </w:r>
      <w:r>
        <w:rPr>
          <w:b/>
        </w:rPr>
        <w:t xml:space="preserve"> efficiently discriminat</w:t>
      </w:r>
      <w:r w:rsidR="009A0CF8">
        <w:rPr>
          <w:b/>
        </w:rPr>
        <w:t>ing</w:t>
      </w:r>
      <w:r>
        <w:rPr>
          <w:b/>
        </w:rPr>
        <w:t xml:space="preserve"> between competing motor instructions (action selection). [specific aim 2.2]</w:t>
      </w:r>
    </w:p>
    <w:p w14:paraId="74E99C48" w14:textId="77777777" w:rsidR="00722C0F" w:rsidRDefault="00433C91">
      <w:pPr>
        <w:numPr>
          <w:ilvl w:val="0"/>
          <w:numId w:val="1"/>
        </w:numPr>
        <w:ind w:hanging="360"/>
        <w:contextualSpacing/>
        <w:jc w:val="both"/>
        <w:rPr>
          <w:b/>
        </w:rPr>
      </w:pPr>
      <w:r>
        <w:rPr>
          <w:b/>
        </w:rPr>
        <w:t>Incorporation of synaptic plasticity for reinforcement learning in cortico</w:t>
      </w:r>
      <w:r w:rsidR="00D522D6">
        <w:rPr>
          <w:b/>
        </w:rPr>
        <w:t>-</w:t>
      </w:r>
      <w:r>
        <w:rPr>
          <w:b/>
        </w:rPr>
        <w:t>striatal network. [specific aim 2.2]</w:t>
      </w:r>
    </w:p>
    <w:p w14:paraId="411D7144" w14:textId="77777777" w:rsidR="00722C0F" w:rsidRDefault="00433C91">
      <w:pPr>
        <w:numPr>
          <w:ilvl w:val="0"/>
          <w:numId w:val="1"/>
        </w:numPr>
        <w:ind w:hanging="360"/>
        <w:contextualSpacing/>
        <w:jc w:val="both"/>
        <w:rPr>
          <w:b/>
        </w:rPr>
      </w:pPr>
      <w:r>
        <w:rPr>
          <w:b/>
        </w:rPr>
        <w:t>Complete and deliver the Large Scale Network Simulation Software that the Foundation has found acceptable, including debugging; ALL PREVIOUS AND SUBSEQUENT MODELS will be re-cast into the Large Scale Network Simulation Software environment. Provide Large Scale Network Simulation Software demonstration and benchmarking to the Foundation. [specific aim 4.3]</w:t>
      </w:r>
    </w:p>
    <w:p w14:paraId="218F01F7" w14:textId="77777777" w:rsidR="00722C0F" w:rsidRDefault="00722C0F">
      <w:pPr>
        <w:jc w:val="both"/>
      </w:pPr>
    </w:p>
    <w:p w14:paraId="064B266B" w14:textId="77777777" w:rsidR="00722C0F" w:rsidRDefault="00433C91">
      <w:r>
        <w:t>9.</w:t>
      </w:r>
      <w:r>
        <w:tab/>
      </w:r>
      <w:r>
        <w:rPr>
          <w:u w:val="single"/>
        </w:rPr>
        <w:t>Research Project – Project Report:</w:t>
      </w:r>
    </w:p>
    <w:p w14:paraId="0C0D8781" w14:textId="77777777" w:rsidR="00722C0F" w:rsidRDefault="00722C0F"/>
    <w:p w14:paraId="7E140EEA" w14:textId="77777777" w:rsidR="00722C0F" w:rsidRDefault="00EC073D" w:rsidP="00EC073D">
      <w:pPr>
        <w:ind w:left="720"/>
        <w:jc w:val="both"/>
      </w:pPr>
      <w:r w:rsidRPr="00EC073D">
        <w:t>a)</w:t>
      </w:r>
      <w:r w:rsidRPr="00EC073D">
        <w:tab/>
        <w:t xml:space="preserve">Please provide (i) a reasonably detailed description of the status and progress of your research project (including an analysis of the progress towards each of the milestones listed above (whether achieved or not achieved)) and (ii) any other additional or relevant information related to the research project that you would like to share with the foundation's science team. If not included as part of your description below, please provide a copy of all results and underlying data as a separate document(s). </w:t>
      </w:r>
      <w:r w:rsidR="00433C91">
        <w:br w:type="page"/>
      </w:r>
    </w:p>
    <w:p w14:paraId="628D29E8" w14:textId="77777777" w:rsidR="00722C0F" w:rsidRDefault="00433C91">
      <w:pPr>
        <w:spacing w:after="200"/>
        <w:jc w:val="both"/>
      </w:pPr>
      <w:r>
        <w:rPr>
          <w:b/>
        </w:rPr>
        <w:lastRenderedPageBreak/>
        <w:t>I. A</w:t>
      </w:r>
      <w:r w:rsidR="009A0CF8" w:rsidRPr="009A0CF8">
        <w:rPr>
          <w:b/>
        </w:rPr>
        <w:t xml:space="preserve"> </w:t>
      </w:r>
      <w:r w:rsidR="009A0CF8">
        <w:rPr>
          <w:b/>
        </w:rPr>
        <w:t>model augmented by the Basal Ganglia (BG) compartment controlling</w:t>
      </w:r>
      <w:r w:rsidR="007635BC">
        <w:rPr>
          <w:b/>
        </w:rPr>
        <w:t xml:space="preserve"> the</w:t>
      </w:r>
      <w:r w:rsidR="009A0CF8">
        <w:rPr>
          <w:b/>
        </w:rPr>
        <w:t xml:space="preserve"> thalamo-cortical relay network capable of efficiently discriminating between competing motor instructions (action selection).</w:t>
      </w:r>
    </w:p>
    <w:p w14:paraId="74643038" w14:textId="77777777" w:rsidR="001330DA" w:rsidRDefault="001330DA" w:rsidP="001330DA">
      <w:pPr>
        <w:spacing w:after="200"/>
        <w:jc w:val="both"/>
      </w:pPr>
      <w:r>
        <w:rPr>
          <w:u w:val="single"/>
        </w:rPr>
        <w:t>Specific Aim 2.2: Modeling BG circuits:</w:t>
      </w:r>
    </w:p>
    <w:tbl>
      <w:tblPr>
        <w:tblStyle w:val="TableGrid"/>
        <w:tblpPr w:leftFromText="180" w:rightFromText="180" w:vertAnchor="text" w:horzAnchor="margin" w:tblpXSpec="right"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7"/>
      </w:tblGrid>
      <w:tr w:rsidR="001330DA" w14:paraId="493D6C28" w14:textId="77777777" w:rsidTr="00525138">
        <w:tc>
          <w:tcPr>
            <w:tcW w:w="5800" w:type="dxa"/>
          </w:tcPr>
          <w:p w14:paraId="429AD72B" w14:textId="77777777" w:rsidR="001330DA" w:rsidRDefault="001330DA" w:rsidP="00525138">
            <w:pPr>
              <w:spacing w:after="200"/>
              <w:jc w:val="both"/>
            </w:pPr>
            <w:r>
              <w:rPr>
                <w:noProof/>
              </w:rPr>
              <w:drawing>
                <wp:inline distT="0" distB="0" distL="0" distR="0" wp14:anchorId="0388F583" wp14:editId="76BF342E">
                  <wp:extent cx="3658283" cy="4343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283" cy="4343446"/>
                          </a:xfrm>
                          <a:prstGeom prst="rect">
                            <a:avLst/>
                          </a:prstGeom>
                        </pic:spPr>
                      </pic:pic>
                    </a:graphicData>
                  </a:graphic>
                </wp:inline>
              </w:drawing>
            </w:r>
          </w:p>
        </w:tc>
      </w:tr>
      <w:tr w:rsidR="001330DA" w14:paraId="32563B51" w14:textId="77777777" w:rsidTr="00525138">
        <w:tc>
          <w:tcPr>
            <w:tcW w:w="5800" w:type="dxa"/>
          </w:tcPr>
          <w:p w14:paraId="546B04B6" w14:textId="77777777" w:rsidR="001330DA" w:rsidRDefault="001330DA" w:rsidP="00525138">
            <w:pPr>
              <w:jc w:val="both"/>
              <w:rPr>
                <w:sz w:val="20"/>
                <w:szCs w:val="20"/>
              </w:rPr>
            </w:pPr>
            <w:r w:rsidRPr="001C1FF0">
              <w:rPr>
                <w:b/>
                <w:sz w:val="20"/>
                <w:szCs w:val="20"/>
              </w:rPr>
              <w:t>Figure 1.</w:t>
            </w:r>
            <w:r w:rsidRPr="001C1FF0">
              <w:rPr>
                <w:sz w:val="20"/>
                <w:szCs w:val="20"/>
              </w:rPr>
              <w:t xml:space="preserve"> </w:t>
            </w:r>
            <w:r>
              <w:rPr>
                <w:sz w:val="20"/>
                <w:szCs w:val="20"/>
              </w:rPr>
              <w:t xml:space="preserve">Basal ganglia model involved in action selection, synaptic plasticity and reinforcement learning. </w:t>
            </w:r>
          </w:p>
          <w:p w14:paraId="28A08D37" w14:textId="77777777" w:rsidR="001330DA" w:rsidRPr="001C1FF0" w:rsidRDefault="001330DA" w:rsidP="00525138">
            <w:pPr>
              <w:spacing w:after="200"/>
              <w:jc w:val="both"/>
              <w:rPr>
                <w:sz w:val="20"/>
                <w:szCs w:val="20"/>
              </w:rPr>
            </w:pPr>
            <w:r>
              <w:rPr>
                <w:sz w:val="20"/>
                <w:szCs w:val="20"/>
              </w:rPr>
              <w:t>PFC=Pre-Frontal Cortex; PMC=Pre-Motor Cortex; MSN=Medium Spiny Neuron; GPi=Globus Pallidus internal; GPe=Globus Pallidus external; SNc=Substantia Nigra pars compacta; STN=Sub-Thalamic Nucleus.</w:t>
            </w:r>
          </w:p>
        </w:tc>
      </w:tr>
    </w:tbl>
    <w:p w14:paraId="312E5F14" w14:textId="13CC0ABF" w:rsidR="00012756" w:rsidRDefault="001330DA" w:rsidP="001330DA">
      <w:pPr>
        <w:spacing w:after="200"/>
        <w:jc w:val="both"/>
      </w:pPr>
      <w:r>
        <w:t xml:space="preserve">We developed a model of the BG which contains both direct and indirect pathways. The model is composed of direct and indirect pathway striatal medium spiny neurons (MSN), internal segment of the globus pallidus (GPi), external segment of the globus pallidus (GPe), a substantia nigra pars compacta (SNc), and a subthalamic nucleus (STN). Striatal neurons of the BG model receive sensory information through the prefrontal cortex (PFC) network; they also receive information about active motor commands from the thalamus. BG output is delivered back to the thalamus through the GPi. Direct pathway striatal neurons inhibit corresponding GPi neurons, which in turn disinhibit corresponding thalamic neurons. Direct pathway striatal neurons also exhibit recurrent lateral inhibition, where each neuron projects an inhibitory synapse on all other neurons with a 0.3 connection weight. In contrast, indirect pathway striatal neurons inhibit corresponding GPe neurons, which in turn disinhibit corresponding GPi neurons. Connection weights between the different neuron populations included in the model are given in </w:t>
      </w:r>
      <w:r>
        <w:rPr>
          <w:b/>
        </w:rPr>
        <w:t>Ta</w:t>
      </w:r>
      <w:r w:rsidRPr="001C1FF0">
        <w:rPr>
          <w:b/>
        </w:rPr>
        <w:t xml:space="preserve">ble 1.1 </w:t>
      </w:r>
      <w:r>
        <w:t xml:space="preserve">for glutamatergic connections and </w:t>
      </w:r>
      <w:r>
        <w:rPr>
          <w:b/>
        </w:rPr>
        <w:t>Ta</w:t>
      </w:r>
      <w:r w:rsidRPr="00E87EDD">
        <w:rPr>
          <w:b/>
        </w:rPr>
        <w:t>ble 1.</w:t>
      </w:r>
      <w:r>
        <w:rPr>
          <w:b/>
        </w:rPr>
        <w:t>2</w:t>
      </w:r>
      <w:r w:rsidRPr="00E87EDD">
        <w:rPr>
          <w:b/>
        </w:rPr>
        <w:t xml:space="preserve"> </w:t>
      </w:r>
      <w:r>
        <w:t xml:space="preserve">for GABAergic connections. GPi, GPe and thalamic neurons also receive tonic drives which set their base activity level, the weights of tonic drive connections are given in </w:t>
      </w:r>
      <w:r>
        <w:rPr>
          <w:b/>
        </w:rPr>
        <w:t>Ta</w:t>
      </w:r>
      <w:r w:rsidRPr="00E87EDD">
        <w:rPr>
          <w:b/>
        </w:rPr>
        <w:t>ble 1.</w:t>
      </w:r>
      <w:r>
        <w:rPr>
          <w:b/>
        </w:rPr>
        <w:t>3</w:t>
      </w:r>
      <w:r>
        <w:t xml:space="preserve">. Dopaminergic output from the SNc influences synaptic plasticity of cortico-striatal connections between the PFC and direct and indirect pathway striatal neurons. STN output induces variability in the activity of GPe neurons, necessary for exploring the motor response space. </w:t>
      </w:r>
      <w:r>
        <w:rPr>
          <w:b/>
        </w:rPr>
        <w:t>Figure 1</w:t>
      </w:r>
      <w:r>
        <w:t xml:space="preserve"> shows a schematic of the overall BG model described in this report. </w:t>
      </w:r>
    </w:p>
    <w:p w14:paraId="15C50C78" w14:textId="77777777" w:rsidR="00012756" w:rsidRDefault="00012756">
      <w:r>
        <w:br w:type="page"/>
      </w:r>
    </w:p>
    <w:tbl>
      <w:tblPr>
        <w:tblStyle w:val="TableGrid"/>
        <w:tblW w:w="0" w:type="auto"/>
        <w:tblLook w:val="04A0" w:firstRow="1" w:lastRow="0" w:firstColumn="1" w:lastColumn="0" w:noHBand="0" w:noVBand="1"/>
      </w:tblPr>
      <w:tblGrid>
        <w:gridCol w:w="1714"/>
        <w:gridCol w:w="1714"/>
        <w:gridCol w:w="1714"/>
      </w:tblGrid>
      <w:tr w:rsidR="00012756" w14:paraId="396FDE9F" w14:textId="77777777" w:rsidTr="000A6529">
        <w:tc>
          <w:tcPr>
            <w:tcW w:w="1714" w:type="dxa"/>
            <w:gridSpan w:val="3"/>
            <w:tcBorders>
              <w:bottom w:val="single" w:sz="12" w:space="0" w:color="auto"/>
            </w:tcBorders>
            <w:vAlign w:val="center"/>
          </w:tcPr>
          <w:p w14:paraId="211839D8" w14:textId="77777777" w:rsidR="00012756" w:rsidRDefault="00012756" w:rsidP="000A6529">
            <w:pPr>
              <w:spacing w:before="60" w:after="60"/>
            </w:pPr>
            <w:r w:rsidRPr="00E87EDD">
              <w:rPr>
                <w:b/>
              </w:rPr>
              <w:lastRenderedPageBreak/>
              <w:t xml:space="preserve">Table </w:t>
            </w:r>
            <w:r>
              <w:rPr>
                <w:b/>
              </w:rPr>
              <w:t>1.1</w:t>
            </w:r>
            <w:r w:rsidRPr="00E87EDD">
              <w:rPr>
                <w:b/>
              </w:rPr>
              <w:t xml:space="preserve">: </w:t>
            </w:r>
            <w:r>
              <w:rPr>
                <w:b/>
              </w:rPr>
              <w:t>Glutamatergic</w:t>
            </w:r>
            <w:r w:rsidRPr="00E87EDD">
              <w:rPr>
                <w:b/>
              </w:rPr>
              <w:t xml:space="preserve"> connection weights</w:t>
            </w:r>
          </w:p>
        </w:tc>
      </w:tr>
      <w:tr w:rsidR="00012756" w14:paraId="2C722E67" w14:textId="77777777" w:rsidTr="000A6529">
        <w:tc>
          <w:tcPr>
            <w:tcW w:w="1714" w:type="dxa"/>
            <w:vMerge w:val="restart"/>
            <w:tcBorders>
              <w:top w:val="single" w:sz="12" w:space="0" w:color="auto"/>
            </w:tcBorders>
            <w:vAlign w:val="center"/>
          </w:tcPr>
          <w:p w14:paraId="13BC5AB9" w14:textId="77777777" w:rsidR="00012756" w:rsidRPr="00AD1728" w:rsidRDefault="00012756" w:rsidP="000A6529">
            <w:pPr>
              <w:spacing w:before="60" w:after="60"/>
              <w:jc w:val="center"/>
              <w:rPr>
                <w:b/>
              </w:rPr>
            </w:pPr>
            <w:r>
              <w:rPr>
                <w:b/>
              </w:rPr>
              <w:t>Sources</w:t>
            </w:r>
          </w:p>
        </w:tc>
        <w:tc>
          <w:tcPr>
            <w:tcW w:w="1714" w:type="dxa"/>
            <w:gridSpan w:val="2"/>
            <w:tcBorders>
              <w:top w:val="single" w:sz="12" w:space="0" w:color="auto"/>
            </w:tcBorders>
            <w:vAlign w:val="center"/>
          </w:tcPr>
          <w:p w14:paraId="3BF12055" w14:textId="77777777" w:rsidR="00012756" w:rsidRPr="00AD1728" w:rsidRDefault="00012756" w:rsidP="000A6529">
            <w:pPr>
              <w:spacing w:before="60" w:after="60"/>
              <w:jc w:val="center"/>
              <w:rPr>
                <w:b/>
              </w:rPr>
            </w:pPr>
            <w:r>
              <w:rPr>
                <w:b/>
              </w:rPr>
              <w:t>Targets</w:t>
            </w:r>
          </w:p>
        </w:tc>
      </w:tr>
      <w:tr w:rsidR="00012756" w14:paraId="70D9A0F5" w14:textId="77777777" w:rsidTr="000A6529">
        <w:tc>
          <w:tcPr>
            <w:tcW w:w="1714" w:type="dxa"/>
            <w:vMerge/>
            <w:vAlign w:val="center"/>
          </w:tcPr>
          <w:p w14:paraId="336AF0DF" w14:textId="77777777" w:rsidR="00012756" w:rsidRDefault="00012756" w:rsidP="000A6529">
            <w:pPr>
              <w:spacing w:before="60" w:after="60"/>
              <w:jc w:val="center"/>
            </w:pPr>
          </w:p>
        </w:tc>
        <w:tc>
          <w:tcPr>
            <w:tcW w:w="1714" w:type="dxa"/>
            <w:vAlign w:val="center"/>
          </w:tcPr>
          <w:p w14:paraId="28A7717B" w14:textId="77777777" w:rsidR="00012756" w:rsidRPr="00AD1728" w:rsidRDefault="00012756" w:rsidP="000A6529">
            <w:pPr>
              <w:spacing w:before="60" w:after="60"/>
              <w:jc w:val="center"/>
              <w:rPr>
                <w:vertAlign w:val="subscript"/>
              </w:rPr>
            </w:pPr>
            <w:r>
              <w:t>D1-MSN</w:t>
            </w:r>
            <w:r>
              <w:rPr>
                <w:vertAlign w:val="subscript"/>
              </w:rPr>
              <w:t>i</w:t>
            </w:r>
          </w:p>
        </w:tc>
        <w:tc>
          <w:tcPr>
            <w:tcW w:w="1714" w:type="dxa"/>
            <w:vAlign w:val="center"/>
          </w:tcPr>
          <w:p w14:paraId="3AB946B0" w14:textId="77777777" w:rsidR="00012756" w:rsidRPr="00AD1728" w:rsidRDefault="00012756" w:rsidP="000A6529">
            <w:pPr>
              <w:spacing w:before="60" w:after="60"/>
              <w:jc w:val="center"/>
              <w:rPr>
                <w:vertAlign w:val="subscript"/>
              </w:rPr>
            </w:pPr>
            <w:r>
              <w:t>D2-MSN</w:t>
            </w:r>
            <w:r>
              <w:rPr>
                <w:vertAlign w:val="subscript"/>
              </w:rPr>
              <w:t>i</w:t>
            </w:r>
          </w:p>
        </w:tc>
      </w:tr>
      <w:tr w:rsidR="00012756" w14:paraId="6C01349F" w14:textId="77777777" w:rsidTr="000A6529">
        <w:tc>
          <w:tcPr>
            <w:tcW w:w="1714" w:type="dxa"/>
            <w:vAlign w:val="center"/>
          </w:tcPr>
          <w:p w14:paraId="6800BABB" w14:textId="77777777" w:rsidR="00012756" w:rsidRPr="00AD1728" w:rsidRDefault="00012756" w:rsidP="000A6529">
            <w:pPr>
              <w:spacing w:before="60" w:after="60"/>
              <w:jc w:val="center"/>
              <w:rPr>
                <w:vertAlign w:val="subscript"/>
              </w:rPr>
            </w:pPr>
            <w:r>
              <w:t>Thalamus</w:t>
            </w:r>
            <w:r>
              <w:rPr>
                <w:vertAlign w:val="subscript"/>
              </w:rPr>
              <w:t>i</w:t>
            </w:r>
          </w:p>
        </w:tc>
        <w:tc>
          <w:tcPr>
            <w:tcW w:w="1714" w:type="dxa"/>
            <w:vAlign w:val="center"/>
          </w:tcPr>
          <w:p w14:paraId="7F088F24" w14:textId="77777777" w:rsidR="00012756" w:rsidRDefault="00012756" w:rsidP="000A6529">
            <w:pPr>
              <w:spacing w:before="60" w:after="60"/>
              <w:jc w:val="center"/>
            </w:pPr>
            <w:r>
              <w:t>1</w:t>
            </w:r>
          </w:p>
        </w:tc>
        <w:tc>
          <w:tcPr>
            <w:tcW w:w="1714" w:type="dxa"/>
            <w:vAlign w:val="center"/>
          </w:tcPr>
          <w:p w14:paraId="066857E9" w14:textId="77777777" w:rsidR="00012756" w:rsidRDefault="00012756" w:rsidP="000A6529">
            <w:pPr>
              <w:spacing w:before="60" w:after="60"/>
              <w:jc w:val="center"/>
            </w:pPr>
            <w:r>
              <w:t>1</w:t>
            </w:r>
          </w:p>
        </w:tc>
      </w:tr>
    </w:tbl>
    <w:p w14:paraId="054CB3B2" w14:textId="77777777" w:rsidR="00012756" w:rsidRDefault="00012756" w:rsidP="00012756">
      <w:pPr>
        <w:spacing w:after="200"/>
        <w:jc w:val="both"/>
      </w:pPr>
    </w:p>
    <w:tbl>
      <w:tblPr>
        <w:tblStyle w:val="TableGrid"/>
        <w:tblW w:w="0" w:type="auto"/>
        <w:tblLayout w:type="fixed"/>
        <w:tblLook w:val="04A0" w:firstRow="1" w:lastRow="0" w:firstColumn="1" w:lastColumn="0" w:noHBand="0" w:noVBand="1"/>
      </w:tblPr>
      <w:tblGrid>
        <w:gridCol w:w="1714"/>
        <w:gridCol w:w="1714"/>
        <w:gridCol w:w="1714"/>
        <w:gridCol w:w="1714"/>
        <w:gridCol w:w="1714"/>
        <w:gridCol w:w="1714"/>
      </w:tblGrid>
      <w:tr w:rsidR="00012756" w14:paraId="298384C8" w14:textId="77777777" w:rsidTr="000A6529">
        <w:tc>
          <w:tcPr>
            <w:tcW w:w="1714" w:type="dxa"/>
            <w:gridSpan w:val="6"/>
            <w:tcBorders>
              <w:bottom w:val="single" w:sz="12" w:space="0" w:color="auto"/>
            </w:tcBorders>
          </w:tcPr>
          <w:p w14:paraId="6A9677EC" w14:textId="77777777" w:rsidR="00012756" w:rsidRDefault="00012756" w:rsidP="000A6529">
            <w:pPr>
              <w:spacing w:before="60" w:after="60"/>
            </w:pPr>
            <w:r w:rsidRPr="00E87EDD">
              <w:rPr>
                <w:b/>
              </w:rPr>
              <w:t xml:space="preserve">Table </w:t>
            </w:r>
            <w:r>
              <w:rPr>
                <w:b/>
              </w:rPr>
              <w:t>1.2</w:t>
            </w:r>
            <w:r w:rsidRPr="00E87EDD">
              <w:rPr>
                <w:b/>
              </w:rPr>
              <w:t xml:space="preserve">: </w:t>
            </w:r>
            <w:r>
              <w:rPr>
                <w:b/>
              </w:rPr>
              <w:t>GABAergic</w:t>
            </w:r>
            <w:r w:rsidRPr="00E87EDD">
              <w:rPr>
                <w:b/>
              </w:rPr>
              <w:t xml:space="preserve"> connection weights</w:t>
            </w:r>
          </w:p>
        </w:tc>
      </w:tr>
      <w:tr w:rsidR="00012756" w14:paraId="4BDA71BE" w14:textId="77777777" w:rsidTr="000A6529">
        <w:tc>
          <w:tcPr>
            <w:tcW w:w="1714" w:type="dxa"/>
            <w:vMerge w:val="restart"/>
            <w:tcBorders>
              <w:top w:val="single" w:sz="12" w:space="0" w:color="auto"/>
            </w:tcBorders>
            <w:vAlign w:val="center"/>
          </w:tcPr>
          <w:p w14:paraId="3589C3A6" w14:textId="77777777" w:rsidR="00012756" w:rsidRPr="00E87EDD" w:rsidRDefault="00012756" w:rsidP="000A6529">
            <w:pPr>
              <w:spacing w:before="60" w:after="60"/>
              <w:jc w:val="center"/>
              <w:rPr>
                <w:b/>
              </w:rPr>
            </w:pPr>
            <w:r>
              <w:rPr>
                <w:b/>
              </w:rPr>
              <w:t>Sources</w:t>
            </w:r>
          </w:p>
        </w:tc>
        <w:tc>
          <w:tcPr>
            <w:tcW w:w="1714" w:type="dxa"/>
            <w:gridSpan w:val="5"/>
            <w:tcBorders>
              <w:top w:val="single" w:sz="12" w:space="0" w:color="auto"/>
            </w:tcBorders>
          </w:tcPr>
          <w:p w14:paraId="01238CBA" w14:textId="77777777" w:rsidR="00012756" w:rsidRPr="00E87EDD" w:rsidRDefault="00012756" w:rsidP="000A6529">
            <w:pPr>
              <w:spacing w:before="60" w:after="60"/>
              <w:jc w:val="center"/>
              <w:rPr>
                <w:b/>
              </w:rPr>
            </w:pPr>
            <w:r>
              <w:rPr>
                <w:b/>
              </w:rPr>
              <w:t>Targets</w:t>
            </w:r>
          </w:p>
        </w:tc>
      </w:tr>
      <w:tr w:rsidR="00012756" w14:paraId="40724B4F" w14:textId="77777777" w:rsidTr="000A6529">
        <w:tc>
          <w:tcPr>
            <w:tcW w:w="1714" w:type="dxa"/>
            <w:vMerge/>
            <w:vAlign w:val="center"/>
          </w:tcPr>
          <w:p w14:paraId="164A6C61" w14:textId="77777777" w:rsidR="00012756" w:rsidRDefault="00012756" w:rsidP="000A6529">
            <w:pPr>
              <w:spacing w:before="60" w:after="60"/>
              <w:jc w:val="center"/>
            </w:pPr>
          </w:p>
        </w:tc>
        <w:tc>
          <w:tcPr>
            <w:tcW w:w="1714" w:type="dxa"/>
          </w:tcPr>
          <w:p w14:paraId="402C88D3" w14:textId="77777777" w:rsidR="00012756" w:rsidRDefault="00012756" w:rsidP="000A6529">
            <w:pPr>
              <w:spacing w:before="60" w:after="60"/>
              <w:jc w:val="center"/>
            </w:pPr>
            <w:r>
              <w:t>D1-MSN</w:t>
            </w:r>
            <w:r>
              <w:rPr>
                <w:vertAlign w:val="subscript"/>
              </w:rPr>
              <w:t>i</w:t>
            </w:r>
          </w:p>
        </w:tc>
        <w:tc>
          <w:tcPr>
            <w:tcW w:w="1714" w:type="dxa"/>
            <w:vAlign w:val="center"/>
          </w:tcPr>
          <w:p w14:paraId="0789DA5A" w14:textId="77777777" w:rsidR="00012756" w:rsidRDefault="00012756" w:rsidP="000A6529">
            <w:pPr>
              <w:spacing w:before="60" w:after="60"/>
              <w:jc w:val="center"/>
            </w:pPr>
            <w:r>
              <w:t>D2-MSN</w:t>
            </w:r>
            <w:r>
              <w:rPr>
                <w:vertAlign w:val="subscript"/>
              </w:rPr>
              <w:t>i</w:t>
            </w:r>
          </w:p>
        </w:tc>
        <w:tc>
          <w:tcPr>
            <w:tcW w:w="1714" w:type="dxa"/>
            <w:vAlign w:val="center"/>
          </w:tcPr>
          <w:p w14:paraId="4E8A5E0D" w14:textId="77777777" w:rsidR="00012756" w:rsidRDefault="00012756" w:rsidP="000A6529">
            <w:pPr>
              <w:spacing w:before="60" w:after="60"/>
              <w:jc w:val="center"/>
            </w:pPr>
            <w:r>
              <w:t>GPi</w:t>
            </w:r>
            <w:r>
              <w:rPr>
                <w:vertAlign w:val="subscript"/>
              </w:rPr>
              <w:t>i</w:t>
            </w:r>
          </w:p>
        </w:tc>
        <w:tc>
          <w:tcPr>
            <w:tcW w:w="1714" w:type="dxa"/>
            <w:vAlign w:val="center"/>
          </w:tcPr>
          <w:p w14:paraId="2D46EAC5" w14:textId="77777777" w:rsidR="00012756" w:rsidRDefault="00012756" w:rsidP="000A6529">
            <w:pPr>
              <w:spacing w:before="60" w:after="60"/>
              <w:jc w:val="center"/>
            </w:pPr>
            <w:r>
              <w:t>GPe</w:t>
            </w:r>
            <w:r>
              <w:rPr>
                <w:vertAlign w:val="subscript"/>
              </w:rPr>
              <w:t>i</w:t>
            </w:r>
          </w:p>
        </w:tc>
        <w:tc>
          <w:tcPr>
            <w:tcW w:w="1714" w:type="dxa"/>
            <w:vAlign w:val="center"/>
          </w:tcPr>
          <w:p w14:paraId="14A95D70" w14:textId="77777777" w:rsidR="00012756" w:rsidRDefault="00012756" w:rsidP="000A6529">
            <w:pPr>
              <w:spacing w:before="60" w:after="60"/>
              <w:jc w:val="center"/>
            </w:pPr>
            <w:r>
              <w:t>Thalamus</w:t>
            </w:r>
            <w:r>
              <w:rPr>
                <w:vertAlign w:val="subscript"/>
              </w:rPr>
              <w:t>i</w:t>
            </w:r>
          </w:p>
        </w:tc>
      </w:tr>
      <w:tr w:rsidR="00012756" w14:paraId="474E1661" w14:textId="77777777" w:rsidTr="000A6529">
        <w:tc>
          <w:tcPr>
            <w:tcW w:w="1714" w:type="dxa"/>
            <w:vAlign w:val="center"/>
          </w:tcPr>
          <w:p w14:paraId="7BBFE352" w14:textId="77777777" w:rsidR="00012756" w:rsidRPr="00AD1728" w:rsidRDefault="00012756" w:rsidP="000A6529">
            <w:pPr>
              <w:spacing w:before="60" w:after="60"/>
              <w:jc w:val="center"/>
              <w:rPr>
                <w:vertAlign w:val="subscript"/>
              </w:rPr>
            </w:pPr>
            <w:r>
              <w:t>PFC</w:t>
            </w:r>
            <w:r>
              <w:rPr>
                <w:vertAlign w:val="subscript"/>
              </w:rPr>
              <w:t>j</w:t>
            </w:r>
          </w:p>
        </w:tc>
        <w:tc>
          <w:tcPr>
            <w:tcW w:w="1714" w:type="dxa"/>
          </w:tcPr>
          <w:p w14:paraId="0B80C7E3" w14:textId="77777777" w:rsidR="00012756" w:rsidRPr="00AD1728" w:rsidRDefault="00012756" w:rsidP="000A6529">
            <w:pPr>
              <w:spacing w:before="60" w:after="60"/>
              <w:jc w:val="center"/>
              <w:rPr>
                <w:vertAlign w:val="superscript"/>
              </w:rPr>
            </w:pPr>
            <w:r>
              <w:t>Varies</w:t>
            </w:r>
            <w:r>
              <w:rPr>
                <w:vertAlign w:val="superscript"/>
              </w:rPr>
              <w:t>1</w:t>
            </w:r>
          </w:p>
        </w:tc>
        <w:tc>
          <w:tcPr>
            <w:tcW w:w="1714" w:type="dxa"/>
          </w:tcPr>
          <w:p w14:paraId="6681161F" w14:textId="77777777" w:rsidR="00012756" w:rsidRPr="00AD1728" w:rsidRDefault="00012756" w:rsidP="000A6529">
            <w:pPr>
              <w:spacing w:before="60" w:after="60"/>
              <w:jc w:val="center"/>
              <w:rPr>
                <w:vertAlign w:val="superscript"/>
              </w:rPr>
            </w:pPr>
            <w:r>
              <w:t>Varies</w:t>
            </w:r>
            <w:r>
              <w:rPr>
                <w:vertAlign w:val="superscript"/>
              </w:rPr>
              <w:t>1</w:t>
            </w:r>
          </w:p>
        </w:tc>
        <w:tc>
          <w:tcPr>
            <w:tcW w:w="1714" w:type="dxa"/>
            <w:vAlign w:val="center"/>
          </w:tcPr>
          <w:p w14:paraId="013A881F" w14:textId="77777777" w:rsidR="00012756" w:rsidRDefault="00012756" w:rsidP="000A6529">
            <w:pPr>
              <w:spacing w:before="60" w:after="60"/>
              <w:jc w:val="center"/>
            </w:pPr>
          </w:p>
        </w:tc>
        <w:tc>
          <w:tcPr>
            <w:tcW w:w="1714" w:type="dxa"/>
            <w:vAlign w:val="center"/>
          </w:tcPr>
          <w:p w14:paraId="3D84AD1B" w14:textId="77777777" w:rsidR="00012756" w:rsidRDefault="00012756" w:rsidP="000A6529">
            <w:pPr>
              <w:spacing w:before="60" w:after="60"/>
              <w:jc w:val="center"/>
            </w:pPr>
          </w:p>
        </w:tc>
        <w:tc>
          <w:tcPr>
            <w:tcW w:w="1714" w:type="dxa"/>
            <w:vAlign w:val="center"/>
          </w:tcPr>
          <w:p w14:paraId="25F1C638" w14:textId="77777777" w:rsidR="00012756" w:rsidRPr="00AD1728" w:rsidRDefault="00012756" w:rsidP="000A6529">
            <w:pPr>
              <w:spacing w:before="60" w:after="60"/>
              <w:jc w:val="center"/>
              <w:rPr>
                <w:vertAlign w:val="superscript"/>
              </w:rPr>
            </w:pPr>
            <w:r>
              <w:t>0.45</w:t>
            </w:r>
            <w:r>
              <w:rPr>
                <w:vertAlign w:val="superscript"/>
              </w:rPr>
              <w:t>2</w:t>
            </w:r>
          </w:p>
        </w:tc>
      </w:tr>
      <w:tr w:rsidR="00012756" w14:paraId="1EAABDCA" w14:textId="77777777" w:rsidTr="000A6529">
        <w:tc>
          <w:tcPr>
            <w:tcW w:w="1714" w:type="dxa"/>
            <w:vAlign w:val="center"/>
          </w:tcPr>
          <w:p w14:paraId="19BD5E62" w14:textId="77777777" w:rsidR="00012756" w:rsidRDefault="00012756" w:rsidP="000A6529">
            <w:pPr>
              <w:spacing w:before="60" w:after="60"/>
              <w:jc w:val="center"/>
            </w:pPr>
            <w:r>
              <w:t>D1-MSN</w:t>
            </w:r>
            <w:r>
              <w:rPr>
                <w:vertAlign w:val="subscript"/>
              </w:rPr>
              <w:t>i</w:t>
            </w:r>
          </w:p>
        </w:tc>
        <w:tc>
          <w:tcPr>
            <w:tcW w:w="1714" w:type="dxa"/>
          </w:tcPr>
          <w:p w14:paraId="10DA9299" w14:textId="77777777" w:rsidR="00012756" w:rsidRDefault="00012756" w:rsidP="000A6529">
            <w:pPr>
              <w:spacing w:before="60" w:after="60"/>
              <w:jc w:val="center"/>
            </w:pPr>
          </w:p>
        </w:tc>
        <w:tc>
          <w:tcPr>
            <w:tcW w:w="1714" w:type="dxa"/>
          </w:tcPr>
          <w:p w14:paraId="2C36A584" w14:textId="77777777" w:rsidR="00012756" w:rsidRDefault="00012756" w:rsidP="000A6529">
            <w:pPr>
              <w:spacing w:before="60" w:after="60"/>
              <w:jc w:val="center"/>
            </w:pPr>
          </w:p>
        </w:tc>
        <w:tc>
          <w:tcPr>
            <w:tcW w:w="1714" w:type="dxa"/>
            <w:vAlign w:val="center"/>
          </w:tcPr>
          <w:p w14:paraId="477879B1" w14:textId="77777777" w:rsidR="00012756" w:rsidRDefault="00012756" w:rsidP="000A6529">
            <w:pPr>
              <w:spacing w:before="60" w:after="60"/>
              <w:jc w:val="center"/>
            </w:pPr>
            <w:r>
              <w:t>2</w:t>
            </w:r>
          </w:p>
        </w:tc>
        <w:tc>
          <w:tcPr>
            <w:tcW w:w="1714" w:type="dxa"/>
            <w:vAlign w:val="center"/>
          </w:tcPr>
          <w:p w14:paraId="73E152BD" w14:textId="77777777" w:rsidR="00012756" w:rsidRDefault="00012756" w:rsidP="000A6529">
            <w:pPr>
              <w:spacing w:before="60" w:after="60"/>
              <w:jc w:val="center"/>
            </w:pPr>
          </w:p>
        </w:tc>
        <w:tc>
          <w:tcPr>
            <w:tcW w:w="1714" w:type="dxa"/>
            <w:vAlign w:val="center"/>
          </w:tcPr>
          <w:p w14:paraId="26301BE4" w14:textId="77777777" w:rsidR="00012756" w:rsidRDefault="00012756" w:rsidP="000A6529">
            <w:pPr>
              <w:spacing w:before="60" w:after="60"/>
              <w:jc w:val="center"/>
            </w:pPr>
          </w:p>
        </w:tc>
      </w:tr>
      <w:tr w:rsidR="00012756" w14:paraId="2FE411E3" w14:textId="77777777" w:rsidTr="000A6529">
        <w:tc>
          <w:tcPr>
            <w:tcW w:w="1714" w:type="dxa"/>
            <w:vAlign w:val="center"/>
          </w:tcPr>
          <w:p w14:paraId="173FBE8F" w14:textId="77777777" w:rsidR="00012756" w:rsidRDefault="00012756" w:rsidP="000A6529">
            <w:pPr>
              <w:spacing w:before="60" w:after="60"/>
              <w:jc w:val="center"/>
            </w:pPr>
            <w:r>
              <w:t>D2-MSN</w:t>
            </w:r>
            <w:r>
              <w:rPr>
                <w:vertAlign w:val="subscript"/>
              </w:rPr>
              <w:t>i</w:t>
            </w:r>
          </w:p>
        </w:tc>
        <w:tc>
          <w:tcPr>
            <w:tcW w:w="1714" w:type="dxa"/>
          </w:tcPr>
          <w:p w14:paraId="037E3511" w14:textId="77777777" w:rsidR="00012756" w:rsidRDefault="00012756" w:rsidP="000A6529">
            <w:pPr>
              <w:spacing w:before="60" w:after="60"/>
              <w:jc w:val="center"/>
            </w:pPr>
          </w:p>
        </w:tc>
        <w:tc>
          <w:tcPr>
            <w:tcW w:w="1714" w:type="dxa"/>
          </w:tcPr>
          <w:p w14:paraId="1BC67ABC" w14:textId="77777777" w:rsidR="00012756" w:rsidRDefault="00012756" w:rsidP="000A6529">
            <w:pPr>
              <w:spacing w:before="60" w:after="60"/>
              <w:jc w:val="center"/>
            </w:pPr>
          </w:p>
        </w:tc>
        <w:tc>
          <w:tcPr>
            <w:tcW w:w="1714" w:type="dxa"/>
            <w:vAlign w:val="center"/>
          </w:tcPr>
          <w:p w14:paraId="285F428F" w14:textId="77777777" w:rsidR="00012756" w:rsidRDefault="00012756" w:rsidP="000A6529">
            <w:pPr>
              <w:spacing w:before="60" w:after="60"/>
              <w:jc w:val="center"/>
            </w:pPr>
          </w:p>
        </w:tc>
        <w:tc>
          <w:tcPr>
            <w:tcW w:w="1714" w:type="dxa"/>
            <w:vAlign w:val="center"/>
          </w:tcPr>
          <w:p w14:paraId="69892DA1" w14:textId="77777777" w:rsidR="00012756" w:rsidRDefault="00012756" w:rsidP="000A6529">
            <w:pPr>
              <w:spacing w:before="60" w:after="60"/>
              <w:jc w:val="center"/>
            </w:pPr>
            <w:r>
              <w:t>2</w:t>
            </w:r>
          </w:p>
        </w:tc>
        <w:tc>
          <w:tcPr>
            <w:tcW w:w="1714" w:type="dxa"/>
            <w:vAlign w:val="center"/>
          </w:tcPr>
          <w:p w14:paraId="4EA876D8" w14:textId="77777777" w:rsidR="00012756" w:rsidRDefault="00012756" w:rsidP="000A6529">
            <w:pPr>
              <w:spacing w:before="60" w:after="60"/>
              <w:jc w:val="center"/>
            </w:pPr>
          </w:p>
        </w:tc>
      </w:tr>
      <w:tr w:rsidR="00012756" w14:paraId="2C6B886D" w14:textId="77777777" w:rsidTr="000A6529">
        <w:tc>
          <w:tcPr>
            <w:tcW w:w="1714" w:type="dxa"/>
            <w:vAlign w:val="center"/>
          </w:tcPr>
          <w:p w14:paraId="5B8F0E00" w14:textId="77777777" w:rsidR="00012756" w:rsidRDefault="00012756" w:rsidP="000A6529">
            <w:pPr>
              <w:spacing w:before="60" w:after="60"/>
              <w:jc w:val="center"/>
            </w:pPr>
            <w:r>
              <w:t>GPi</w:t>
            </w:r>
            <w:r>
              <w:rPr>
                <w:vertAlign w:val="subscript"/>
              </w:rPr>
              <w:t>i</w:t>
            </w:r>
          </w:p>
        </w:tc>
        <w:tc>
          <w:tcPr>
            <w:tcW w:w="1714" w:type="dxa"/>
          </w:tcPr>
          <w:p w14:paraId="1A18FC5B" w14:textId="77777777" w:rsidR="00012756" w:rsidRDefault="00012756" w:rsidP="000A6529">
            <w:pPr>
              <w:spacing w:before="60" w:after="60"/>
              <w:jc w:val="center"/>
            </w:pPr>
          </w:p>
        </w:tc>
        <w:tc>
          <w:tcPr>
            <w:tcW w:w="1714" w:type="dxa"/>
          </w:tcPr>
          <w:p w14:paraId="4B95E72E" w14:textId="77777777" w:rsidR="00012756" w:rsidRDefault="00012756" w:rsidP="000A6529">
            <w:pPr>
              <w:spacing w:before="60" w:after="60"/>
              <w:jc w:val="center"/>
            </w:pPr>
          </w:p>
        </w:tc>
        <w:tc>
          <w:tcPr>
            <w:tcW w:w="1714" w:type="dxa"/>
            <w:vAlign w:val="center"/>
          </w:tcPr>
          <w:p w14:paraId="50D2AB6C" w14:textId="77777777" w:rsidR="00012756" w:rsidRDefault="00012756" w:rsidP="000A6529">
            <w:pPr>
              <w:spacing w:before="60" w:after="60"/>
              <w:jc w:val="center"/>
            </w:pPr>
          </w:p>
        </w:tc>
        <w:tc>
          <w:tcPr>
            <w:tcW w:w="1714" w:type="dxa"/>
            <w:vAlign w:val="center"/>
          </w:tcPr>
          <w:p w14:paraId="3D0734A9" w14:textId="77777777" w:rsidR="00012756" w:rsidRDefault="00012756" w:rsidP="000A6529">
            <w:pPr>
              <w:spacing w:before="60" w:after="60"/>
              <w:jc w:val="center"/>
            </w:pPr>
          </w:p>
        </w:tc>
        <w:tc>
          <w:tcPr>
            <w:tcW w:w="1714" w:type="dxa"/>
            <w:vAlign w:val="center"/>
          </w:tcPr>
          <w:p w14:paraId="587C1CD9" w14:textId="77777777" w:rsidR="00012756" w:rsidRDefault="00012756" w:rsidP="000A6529">
            <w:pPr>
              <w:spacing w:before="60" w:after="60"/>
              <w:jc w:val="center"/>
            </w:pPr>
            <w:r>
              <w:t>1</w:t>
            </w:r>
          </w:p>
        </w:tc>
      </w:tr>
      <w:tr w:rsidR="00012756" w14:paraId="03285A42" w14:textId="77777777" w:rsidTr="000A6529">
        <w:tc>
          <w:tcPr>
            <w:tcW w:w="1714" w:type="dxa"/>
            <w:tcBorders>
              <w:bottom w:val="single" w:sz="4" w:space="0" w:color="auto"/>
            </w:tcBorders>
            <w:vAlign w:val="center"/>
          </w:tcPr>
          <w:p w14:paraId="345D7E09" w14:textId="77777777" w:rsidR="00012756" w:rsidRDefault="00012756" w:rsidP="000A6529">
            <w:pPr>
              <w:spacing w:before="60" w:after="60"/>
              <w:jc w:val="center"/>
            </w:pPr>
            <w:r>
              <w:t>GPe</w:t>
            </w:r>
            <w:r>
              <w:rPr>
                <w:vertAlign w:val="subscript"/>
              </w:rPr>
              <w:t>i</w:t>
            </w:r>
          </w:p>
        </w:tc>
        <w:tc>
          <w:tcPr>
            <w:tcW w:w="1714" w:type="dxa"/>
            <w:tcBorders>
              <w:bottom w:val="single" w:sz="4" w:space="0" w:color="auto"/>
            </w:tcBorders>
          </w:tcPr>
          <w:p w14:paraId="01B90134" w14:textId="77777777" w:rsidR="00012756" w:rsidRDefault="00012756" w:rsidP="000A6529">
            <w:pPr>
              <w:spacing w:before="60" w:after="60"/>
              <w:jc w:val="center"/>
            </w:pPr>
          </w:p>
        </w:tc>
        <w:tc>
          <w:tcPr>
            <w:tcW w:w="1714" w:type="dxa"/>
            <w:tcBorders>
              <w:bottom w:val="single" w:sz="4" w:space="0" w:color="auto"/>
            </w:tcBorders>
          </w:tcPr>
          <w:p w14:paraId="316FEAE1" w14:textId="77777777" w:rsidR="00012756" w:rsidRDefault="00012756" w:rsidP="000A6529">
            <w:pPr>
              <w:spacing w:before="60" w:after="60"/>
              <w:jc w:val="center"/>
            </w:pPr>
          </w:p>
        </w:tc>
        <w:tc>
          <w:tcPr>
            <w:tcW w:w="1714" w:type="dxa"/>
            <w:tcBorders>
              <w:bottom w:val="single" w:sz="4" w:space="0" w:color="auto"/>
            </w:tcBorders>
            <w:vAlign w:val="center"/>
          </w:tcPr>
          <w:p w14:paraId="2D927C0E" w14:textId="77777777" w:rsidR="00012756" w:rsidRDefault="00012756" w:rsidP="000A6529">
            <w:pPr>
              <w:spacing w:before="60" w:after="60"/>
              <w:jc w:val="center"/>
            </w:pPr>
            <w:r>
              <w:t>1.5</w:t>
            </w:r>
          </w:p>
        </w:tc>
        <w:tc>
          <w:tcPr>
            <w:tcW w:w="1714" w:type="dxa"/>
            <w:tcBorders>
              <w:bottom w:val="single" w:sz="4" w:space="0" w:color="auto"/>
            </w:tcBorders>
            <w:vAlign w:val="center"/>
          </w:tcPr>
          <w:p w14:paraId="67ADE60C" w14:textId="77777777" w:rsidR="00012756" w:rsidRDefault="00012756" w:rsidP="000A6529">
            <w:pPr>
              <w:spacing w:before="60" w:after="60"/>
              <w:jc w:val="center"/>
            </w:pPr>
          </w:p>
        </w:tc>
        <w:tc>
          <w:tcPr>
            <w:tcW w:w="1714" w:type="dxa"/>
            <w:tcBorders>
              <w:bottom w:val="single" w:sz="4" w:space="0" w:color="auto"/>
            </w:tcBorders>
            <w:vAlign w:val="center"/>
          </w:tcPr>
          <w:p w14:paraId="155F46B5" w14:textId="77777777" w:rsidR="00012756" w:rsidRDefault="00012756" w:rsidP="000A6529">
            <w:pPr>
              <w:spacing w:before="60" w:after="60"/>
              <w:jc w:val="center"/>
            </w:pPr>
          </w:p>
        </w:tc>
      </w:tr>
      <w:tr w:rsidR="00012756" w14:paraId="2E1E547B" w14:textId="77777777" w:rsidTr="000A6529">
        <w:tc>
          <w:tcPr>
            <w:tcW w:w="1714" w:type="dxa"/>
            <w:gridSpan w:val="6"/>
            <w:tcBorders>
              <w:left w:val="nil"/>
              <w:bottom w:val="nil"/>
              <w:right w:val="nil"/>
            </w:tcBorders>
            <w:vAlign w:val="center"/>
          </w:tcPr>
          <w:p w14:paraId="3E1B5AE9" w14:textId="77777777" w:rsidR="00012756" w:rsidRDefault="00012756" w:rsidP="000A6529">
            <w:pPr>
              <w:rPr>
                <w:sz w:val="20"/>
                <w:szCs w:val="20"/>
              </w:rPr>
            </w:pPr>
            <w:r>
              <w:rPr>
                <w:sz w:val="20"/>
                <w:szCs w:val="20"/>
              </w:rPr>
              <w:t>1 connection weights are plastic, initially randomly set between 0 and 0.01, and vary trial-to-trial.</w:t>
            </w:r>
          </w:p>
          <w:p w14:paraId="3A7B7AAF" w14:textId="77777777" w:rsidR="00012756" w:rsidRPr="00AD1728" w:rsidRDefault="00012756" w:rsidP="000A6529">
            <w:pPr>
              <w:rPr>
                <w:sz w:val="20"/>
                <w:szCs w:val="20"/>
              </w:rPr>
            </w:pPr>
            <w:r>
              <w:rPr>
                <w:sz w:val="20"/>
                <w:szCs w:val="20"/>
              </w:rPr>
              <w:t>2 connection weight is 0.45 where j=i, otherwise weight is 0.</w:t>
            </w:r>
          </w:p>
        </w:tc>
      </w:tr>
    </w:tbl>
    <w:p w14:paraId="5C9BC268" w14:textId="77777777" w:rsidR="00012756" w:rsidRDefault="00012756" w:rsidP="00012756">
      <w:pPr>
        <w:spacing w:after="200"/>
      </w:pPr>
    </w:p>
    <w:tbl>
      <w:tblPr>
        <w:tblStyle w:val="TableGrid"/>
        <w:tblW w:w="0" w:type="auto"/>
        <w:tblLook w:val="04A0" w:firstRow="1" w:lastRow="0" w:firstColumn="1" w:lastColumn="0" w:noHBand="0" w:noVBand="1"/>
      </w:tblPr>
      <w:tblGrid>
        <w:gridCol w:w="1714"/>
        <w:gridCol w:w="1714"/>
        <w:gridCol w:w="1714"/>
        <w:gridCol w:w="1714"/>
      </w:tblGrid>
      <w:tr w:rsidR="00012756" w14:paraId="20FF38D9" w14:textId="77777777" w:rsidTr="000A6529">
        <w:tc>
          <w:tcPr>
            <w:tcW w:w="1714" w:type="dxa"/>
            <w:gridSpan w:val="4"/>
            <w:tcBorders>
              <w:bottom w:val="single" w:sz="12" w:space="0" w:color="auto"/>
            </w:tcBorders>
          </w:tcPr>
          <w:p w14:paraId="5E7DF3CF" w14:textId="77777777" w:rsidR="00012756" w:rsidRPr="00AD1728" w:rsidRDefault="00012756" w:rsidP="000A6529">
            <w:pPr>
              <w:spacing w:before="60" w:after="60"/>
              <w:jc w:val="both"/>
              <w:rPr>
                <w:b/>
              </w:rPr>
            </w:pPr>
            <w:r>
              <w:rPr>
                <w:b/>
              </w:rPr>
              <w:t>Table 1.3</w:t>
            </w:r>
            <w:r w:rsidRPr="00AD1728">
              <w:rPr>
                <w:b/>
              </w:rPr>
              <w:t xml:space="preserve">: </w:t>
            </w:r>
            <w:r>
              <w:rPr>
                <w:b/>
              </w:rPr>
              <w:t>Tonic d</w:t>
            </w:r>
            <w:r w:rsidRPr="00AD1728">
              <w:rPr>
                <w:b/>
              </w:rPr>
              <w:t>rive connection weights</w:t>
            </w:r>
          </w:p>
        </w:tc>
      </w:tr>
      <w:tr w:rsidR="00012756" w14:paraId="5EF16CB0" w14:textId="77777777" w:rsidTr="000A6529">
        <w:tc>
          <w:tcPr>
            <w:tcW w:w="1714" w:type="dxa"/>
            <w:vMerge w:val="restart"/>
            <w:tcBorders>
              <w:top w:val="single" w:sz="12" w:space="0" w:color="auto"/>
            </w:tcBorders>
            <w:vAlign w:val="center"/>
          </w:tcPr>
          <w:p w14:paraId="7A349ED7" w14:textId="77777777" w:rsidR="00012756" w:rsidRDefault="00012756" w:rsidP="000A6529">
            <w:pPr>
              <w:spacing w:before="60" w:after="60"/>
              <w:jc w:val="center"/>
            </w:pPr>
            <w:r>
              <w:rPr>
                <w:b/>
              </w:rPr>
              <w:t>Sources</w:t>
            </w:r>
          </w:p>
        </w:tc>
        <w:tc>
          <w:tcPr>
            <w:tcW w:w="1714" w:type="dxa"/>
            <w:gridSpan w:val="3"/>
            <w:tcBorders>
              <w:top w:val="single" w:sz="12" w:space="0" w:color="auto"/>
            </w:tcBorders>
            <w:vAlign w:val="center"/>
          </w:tcPr>
          <w:p w14:paraId="4FBE9F48" w14:textId="77777777" w:rsidR="00012756" w:rsidRDefault="00012756" w:rsidP="000A6529">
            <w:pPr>
              <w:spacing w:before="60" w:after="60"/>
              <w:jc w:val="center"/>
            </w:pPr>
            <w:r>
              <w:rPr>
                <w:b/>
              </w:rPr>
              <w:t>Targets</w:t>
            </w:r>
          </w:p>
        </w:tc>
      </w:tr>
      <w:tr w:rsidR="00012756" w14:paraId="376FD9DC" w14:textId="77777777" w:rsidTr="000A6529">
        <w:tc>
          <w:tcPr>
            <w:tcW w:w="1714" w:type="dxa"/>
            <w:vMerge/>
          </w:tcPr>
          <w:p w14:paraId="6EE38C7A" w14:textId="77777777" w:rsidR="00012756" w:rsidRDefault="00012756" w:rsidP="000A6529">
            <w:pPr>
              <w:spacing w:before="60" w:after="60"/>
              <w:jc w:val="center"/>
            </w:pPr>
          </w:p>
        </w:tc>
        <w:tc>
          <w:tcPr>
            <w:tcW w:w="1714" w:type="dxa"/>
            <w:tcBorders>
              <w:top w:val="single" w:sz="4" w:space="0" w:color="auto"/>
            </w:tcBorders>
            <w:vAlign w:val="center"/>
          </w:tcPr>
          <w:p w14:paraId="2A911DC8" w14:textId="77777777" w:rsidR="00012756" w:rsidRDefault="00012756" w:rsidP="000A6529">
            <w:pPr>
              <w:spacing w:before="60" w:after="60"/>
              <w:jc w:val="center"/>
            </w:pPr>
            <w:r>
              <w:t>GPi</w:t>
            </w:r>
          </w:p>
        </w:tc>
        <w:tc>
          <w:tcPr>
            <w:tcW w:w="1714" w:type="dxa"/>
            <w:tcBorders>
              <w:top w:val="single" w:sz="4" w:space="0" w:color="auto"/>
            </w:tcBorders>
            <w:vAlign w:val="center"/>
          </w:tcPr>
          <w:p w14:paraId="1C304611" w14:textId="77777777" w:rsidR="00012756" w:rsidRDefault="00012756" w:rsidP="000A6529">
            <w:pPr>
              <w:spacing w:before="60" w:after="60"/>
              <w:jc w:val="center"/>
            </w:pPr>
            <w:r>
              <w:t>GPe</w:t>
            </w:r>
          </w:p>
        </w:tc>
        <w:tc>
          <w:tcPr>
            <w:tcW w:w="1714" w:type="dxa"/>
            <w:tcBorders>
              <w:top w:val="single" w:sz="4" w:space="0" w:color="auto"/>
            </w:tcBorders>
            <w:vAlign w:val="center"/>
          </w:tcPr>
          <w:p w14:paraId="02FCCDCD" w14:textId="77777777" w:rsidR="00012756" w:rsidRDefault="00012756" w:rsidP="000A6529">
            <w:pPr>
              <w:spacing w:before="60" w:after="60"/>
              <w:jc w:val="center"/>
            </w:pPr>
            <w:r>
              <w:t>Thalamus</w:t>
            </w:r>
          </w:p>
        </w:tc>
      </w:tr>
      <w:tr w:rsidR="00012756" w14:paraId="45A4DE11" w14:textId="77777777" w:rsidTr="000A6529">
        <w:tc>
          <w:tcPr>
            <w:tcW w:w="1714" w:type="dxa"/>
          </w:tcPr>
          <w:p w14:paraId="5905A317" w14:textId="77777777" w:rsidR="00012756" w:rsidRDefault="00012756" w:rsidP="000A6529">
            <w:pPr>
              <w:spacing w:before="60" w:after="60"/>
              <w:jc w:val="center"/>
            </w:pPr>
            <w:r>
              <w:t>Tonic Drive</w:t>
            </w:r>
          </w:p>
        </w:tc>
        <w:tc>
          <w:tcPr>
            <w:tcW w:w="1714" w:type="dxa"/>
            <w:vAlign w:val="center"/>
          </w:tcPr>
          <w:p w14:paraId="484E95DA" w14:textId="77777777" w:rsidR="00012756" w:rsidRDefault="00012756" w:rsidP="000A6529">
            <w:pPr>
              <w:spacing w:before="60" w:after="60"/>
              <w:jc w:val="center"/>
            </w:pPr>
            <w:r>
              <w:t>2</w:t>
            </w:r>
          </w:p>
        </w:tc>
        <w:tc>
          <w:tcPr>
            <w:tcW w:w="1714" w:type="dxa"/>
            <w:vAlign w:val="center"/>
          </w:tcPr>
          <w:p w14:paraId="09D7A6A3" w14:textId="77777777" w:rsidR="00012756" w:rsidRDefault="00012756" w:rsidP="000A6529">
            <w:pPr>
              <w:spacing w:before="60" w:after="60"/>
              <w:jc w:val="center"/>
            </w:pPr>
            <w:r>
              <w:t>1.3</w:t>
            </w:r>
          </w:p>
        </w:tc>
        <w:tc>
          <w:tcPr>
            <w:tcW w:w="1714" w:type="dxa"/>
            <w:vAlign w:val="center"/>
          </w:tcPr>
          <w:p w14:paraId="312077E8" w14:textId="77777777" w:rsidR="00012756" w:rsidRDefault="00012756" w:rsidP="000A6529">
            <w:pPr>
              <w:spacing w:before="60" w:after="60"/>
              <w:jc w:val="center"/>
            </w:pPr>
            <w:r>
              <w:t>0.5</w:t>
            </w:r>
          </w:p>
        </w:tc>
      </w:tr>
    </w:tbl>
    <w:p w14:paraId="5F605BC9" w14:textId="77777777" w:rsidR="00012756" w:rsidRDefault="00012756"/>
    <w:p w14:paraId="39AF43E2" w14:textId="34B46F8B" w:rsidR="00012756" w:rsidRDefault="00012756">
      <w:del w:id="0" w:author="Slava Molkov" w:date="2015-10-13T13:04:00Z">
        <w:r w:rsidDel="00FE587B">
          <w:br w:type="page"/>
        </w:r>
      </w:del>
    </w:p>
    <w:p w14:paraId="18BA6ADB" w14:textId="4B9D533C" w:rsidR="00C5064B" w:rsidRDefault="00C5064B" w:rsidP="00C5064B">
      <w:pPr>
        <w:spacing w:after="200"/>
        <w:jc w:val="both"/>
      </w:pPr>
      <w:r>
        <w:lastRenderedPageBreak/>
        <w:t xml:space="preserve">In the current incarnation of the BG model, striatal, GPe, GPi and thalamic neurons are modeled as non-spiking neurons whose activation depends on the weighted sum of their inputs and is described by a </w:t>
      </w:r>
      <w:del w:id="1" w:author="Slava Molkov" w:date="2015-10-13T12:09:00Z">
        <w:r w:rsidDel="00651701">
          <w:delText>hyperbolic tangent</w:delText>
        </w:r>
      </w:del>
      <w:ins w:id="2" w:author="Slava Molkov" w:date="2015-10-13T12:09:00Z">
        <w:r w:rsidR="00651701">
          <w:t>sigmoidal</w:t>
        </w:r>
      </w:ins>
      <w:r>
        <w:t xml:space="preserve"> function as follows: </w:t>
      </w:r>
    </w:p>
    <w:p w14:paraId="42A2072F" w14:textId="06483B09" w:rsidR="00C5064B" w:rsidRDefault="00C5064B" w:rsidP="00C5064B">
      <w:pPr>
        <w:spacing w:after="200"/>
        <w:ind w:firstLine="720"/>
      </w:pPr>
      <m:oMath>
        <m:r>
          <w:rPr>
            <w:rFonts w:ascii="Cambria Math" w:hAnsi="Cambria Math" w:cstheme="minorHAnsi"/>
            <w:sz w:val="28"/>
            <w:szCs w:val="28"/>
          </w:rPr>
          <m:t>s</m:t>
        </m:r>
        <m:r>
          <w:ins w:id="3" w:author="Slava Molkov" w:date="2015-10-13T12:12:00Z">
            <w:rPr>
              <w:rFonts w:ascii="Cambria Math" w:hAnsi="Cambria Math" w:cstheme="minorHAnsi"/>
              <w:sz w:val="28"/>
              <w:szCs w:val="28"/>
            </w:rPr>
            <m:t>(x)</m:t>
          </w:ins>
        </m:r>
        <m:r>
          <w:rPr>
            <w:rFonts w:ascii="Cambria Math" w:hAnsi="Cambria Math" w:cstheme="minorHAnsi"/>
            <w:sz w:val="28"/>
            <w:szCs w:val="28"/>
          </w:rPr>
          <m:t>=</m:t>
        </m:r>
        <m:d>
          <m:dPr>
            <m:begChr m:val="{"/>
            <m:endChr m:val=""/>
            <m:ctrlPr>
              <w:ins w:id="4" w:author="Slava Molkov" w:date="2015-10-13T12:10:00Z">
                <w:rPr>
                  <w:rFonts w:ascii="Cambria Math" w:hAnsi="Cambria Math" w:cstheme="minorHAnsi"/>
                  <w:i/>
                  <w:sz w:val="28"/>
                  <w:szCs w:val="28"/>
                </w:rPr>
              </w:ins>
            </m:ctrlPr>
          </m:dPr>
          <m:e>
            <m:m>
              <m:mPr>
                <m:mcs>
                  <m:mc>
                    <m:mcPr>
                      <m:count m:val="1"/>
                      <m:mcJc m:val="center"/>
                    </m:mcPr>
                  </m:mc>
                </m:mcs>
                <m:ctrlPr>
                  <w:ins w:id="5" w:author="Slava Molkov" w:date="2015-10-13T12:10:00Z">
                    <w:rPr>
                      <w:rFonts w:ascii="Cambria Math" w:hAnsi="Cambria Math" w:cstheme="minorHAnsi"/>
                      <w:i/>
                      <w:sz w:val="28"/>
                      <w:szCs w:val="28"/>
                    </w:rPr>
                  </w:ins>
                </m:ctrlPr>
              </m:mPr>
              <m:mr>
                <m:e>
                  <m:r>
                    <w:ins w:id="6" w:author="Slava Molkov" w:date="2015-10-13T12:10:00Z">
                      <w:rPr>
                        <w:rFonts w:ascii="Cambria Math" w:hAnsi="Cambria Math" w:cstheme="minorHAnsi"/>
                        <w:sz w:val="28"/>
                        <w:szCs w:val="28"/>
                      </w:rPr>
                      <m:t xml:space="preserve">0, </m:t>
                    </w:ins>
                  </m:r>
                  <m:r>
                    <w:ins w:id="7" w:author="Slava Molkov" w:date="2015-10-13T12:10:00Z">
                      <w:rPr>
                        <w:rFonts w:ascii="Cambria Math" w:hAnsi="Cambria Math"/>
                      </w:rPr>
                      <m:t>if x</m:t>
                    </w:ins>
                  </m:r>
                  <m:r>
                    <w:ins w:id="8" w:author="Slava Molkov" w:date="2015-10-13T13:10:00Z">
                      <w:rPr>
                        <w:rFonts w:ascii="Cambria Math" w:hAnsi="Cambria Math"/>
                      </w:rPr>
                      <m:t>≤</m:t>
                    </w:ins>
                  </m:r>
                  <m:r>
                    <w:ins w:id="9" w:author="Slava Molkov" w:date="2015-10-13T12:10:00Z">
                      <w:rPr>
                        <w:rFonts w:ascii="Cambria Math" w:hAnsi="Cambria Math"/>
                      </w:rPr>
                      <m:t>0</m:t>
                    </w:ins>
                  </m:r>
                </m:e>
              </m:mr>
              <m:mr>
                <m:e>
                  <m:func>
                    <m:funcPr>
                      <m:ctrlPr>
                        <w:ins w:id="10" w:author="Slava Molkov" w:date="2015-10-13T12:11:00Z">
                          <w:rPr>
                            <w:rFonts w:ascii="Cambria Math" w:hAnsi="Cambria Math" w:cstheme="minorHAnsi"/>
                            <w:i/>
                            <w:sz w:val="28"/>
                            <w:szCs w:val="28"/>
                          </w:rPr>
                        </w:ins>
                      </m:ctrlPr>
                    </m:funcPr>
                    <m:fName>
                      <m:r>
                        <w:ins w:id="11" w:author="Slava Molkov" w:date="2015-10-13T12:11:00Z">
                          <m:rPr>
                            <m:sty m:val="p"/>
                          </m:rPr>
                          <w:rPr>
                            <w:rFonts w:ascii="Cambria Math" w:hAnsi="Cambria Math" w:cstheme="minorHAnsi"/>
                            <w:sz w:val="28"/>
                            <w:szCs w:val="28"/>
                          </w:rPr>
                          <m:t>tanh</m:t>
                        </w:ins>
                      </m:r>
                    </m:fName>
                    <m:e>
                      <m:r>
                        <w:ins w:id="12" w:author="Slava Molkov" w:date="2015-10-13T12:11:00Z">
                          <w:rPr>
                            <w:rFonts w:ascii="Cambria Math" w:hAnsi="Cambria Math" w:cstheme="minorHAnsi"/>
                            <w:sz w:val="28"/>
                            <w:szCs w:val="28"/>
                          </w:rPr>
                          <m:t>x</m:t>
                        </w:ins>
                      </m:r>
                    </m:e>
                  </m:func>
                  <m:r>
                    <w:ins w:id="13" w:author="Slava Molkov" w:date="2015-10-13T12:11:00Z">
                      <w:rPr>
                        <w:rFonts w:ascii="Cambria Math" w:hAnsi="Cambria Math" w:cstheme="minorHAnsi"/>
                        <w:sz w:val="28"/>
                        <w:szCs w:val="28"/>
                      </w:rPr>
                      <m:t xml:space="preserve">, </m:t>
                    </w:ins>
                  </m:r>
                  <m:r>
                    <w:ins w:id="14" w:author="Slava Molkov" w:date="2015-10-13T12:11:00Z">
                      <w:rPr>
                        <w:rFonts w:ascii="Cambria Math" w:hAnsi="Cambria Math"/>
                      </w:rPr>
                      <m:t>if x&gt;0</m:t>
                    </w:ins>
                  </m:r>
                </m:e>
              </m:mr>
            </m:m>
          </m:e>
        </m:d>
        <m:r>
          <w:del w:id="15" w:author="Slava Molkov" w:date="2015-10-13T12:10:00Z">
            <w:rPr>
              <w:rFonts w:ascii="Cambria Math" w:hAnsi="Cambria Math" w:cstheme="minorHAnsi"/>
              <w:sz w:val="28"/>
              <w:szCs w:val="28"/>
            </w:rPr>
            <m:t>tanh(x)</m:t>
          </w:del>
        </m:r>
      </m:oMath>
      <w:r>
        <w:rPr>
          <w:sz w:val="28"/>
          <w:szCs w:val="28"/>
        </w:rPr>
        <w:tab/>
      </w:r>
      <w:r>
        <w:tab/>
      </w:r>
      <w:r>
        <w:tab/>
      </w:r>
      <w:r>
        <w:tab/>
      </w:r>
      <w:r>
        <w:tab/>
      </w:r>
      <w:r>
        <w:tab/>
      </w:r>
      <w:r>
        <w:tab/>
      </w:r>
      <w:r>
        <w:tab/>
      </w:r>
      <w:r>
        <w:tab/>
        <w:t>(1.1)</w:t>
      </w:r>
    </w:p>
    <w:p w14:paraId="5CFA75AE" w14:textId="77777777" w:rsidR="00C5064B" w:rsidRDefault="00C5064B" w:rsidP="00651701">
      <w:pPr>
        <w:spacing w:after="200"/>
        <w:pPrChange w:id="16" w:author="Slava Molkov" w:date="2015-10-13T12:12:00Z">
          <w:pPr>
            <w:spacing w:after="200"/>
            <w:ind w:left="720"/>
          </w:pPr>
        </w:pPrChange>
      </w:pPr>
      <w:r>
        <w:t>where:</w:t>
      </w:r>
      <m:oMath>
        <m:r>
          <w:rPr>
            <w:rFonts w:ascii="Cambria Math" w:hAnsi="Cambria Math"/>
            <w:sz w:val="28"/>
            <w:szCs w:val="28"/>
          </w:rPr>
          <m:t xml:space="preserve"> </m:t>
        </m:r>
        <m:r>
          <w:rPr>
            <w:rFonts w:ascii="Cambria Math" w:hAnsi="Cambria Math" w:cstheme="minorHAnsi"/>
            <w:sz w:val="28"/>
            <w:szCs w:val="28"/>
          </w:rPr>
          <m:t>s</m:t>
        </m:r>
      </m:oMath>
      <w:r w:rsidRPr="000E4544" w:rsidDel="00CC3482">
        <w:t xml:space="preserve"> </w:t>
      </w:r>
      <w:r>
        <w:t>is the output, or firing rate, of the neuron; and</w:t>
      </w:r>
      <m:oMath>
        <m:r>
          <w:rPr>
            <w:rFonts w:ascii="Cambria Math" w:hAnsi="Cambria Math"/>
            <w:sz w:val="28"/>
            <w:szCs w:val="28"/>
          </w:rPr>
          <m:t xml:space="preserve"> </m:t>
        </m:r>
        <m:r>
          <w:rPr>
            <w:rFonts w:ascii="Cambria Math" w:hAnsi="Cambria Math" w:cstheme="minorHAnsi"/>
            <w:sz w:val="28"/>
            <w:szCs w:val="28"/>
          </w:rPr>
          <m:t>x</m:t>
        </m:r>
      </m:oMath>
      <w:r>
        <w:t xml:space="preserve"> is the sum of weighted inputs.</w:t>
      </w:r>
    </w:p>
    <w:p w14:paraId="0F818BBA" w14:textId="77777777" w:rsidR="00C5064B" w:rsidRDefault="00C5064B" w:rsidP="00C5064B">
      <w:pPr>
        <w:spacing w:after="200"/>
        <w:jc w:val="both"/>
      </w:pPr>
      <w:r>
        <w:t xml:space="preserve">Due to the nature of recurrent lateral inhibition between direct pathway striatal MSN, and the feedforward loop architecture of the circuit, the dynamics of direct pathway striatal MSN and thalamic neurons are described according to the Wilson-Cowan model. </w:t>
      </w:r>
      <w:r>
        <w:rPr>
          <w:highlight w:val="white"/>
        </w:rPr>
        <w:t>The time evolution of activity of neurons is described using a nonlinear sigmoidal function representing interactions between neurons, as follows:</w:t>
      </w:r>
    </w:p>
    <w:p w14:paraId="77DA072E" w14:textId="00F3656E" w:rsidR="00C5064B" w:rsidRDefault="00C5064B" w:rsidP="00C5064B">
      <w:pPr>
        <w:spacing w:after="200"/>
        <w:ind w:firstLine="720"/>
        <w:jc w:val="both"/>
      </w:pPr>
      <m:oMath>
        <m:r>
          <w:rPr>
            <w:rFonts w:ascii="Cambria Math" w:hAnsi="Cambria Math"/>
            <w:sz w:val="28"/>
            <w:szCs w:val="28"/>
          </w:rPr>
          <m:t>τ</m:t>
        </m:r>
        <m:f>
          <m:fPr>
            <m:ctrlPr>
              <w:rPr>
                <w:rFonts w:ascii="Cambria Math" w:hAnsi="Cambria Math"/>
                <w:sz w:val="28"/>
                <w:szCs w:val="28"/>
                <w:highlight w:val="white"/>
              </w:rPr>
            </m:ctrlPr>
          </m:fPr>
          <m:num>
            <m:r>
              <w:rPr>
                <w:rFonts w:ascii="Cambria Math" w:hAnsi="Cambria Math"/>
                <w:sz w:val="28"/>
                <w:szCs w:val="28"/>
                <w:highlight w:val="white"/>
              </w:rPr>
              <m:t>d</m:t>
            </m:r>
            <m:r>
              <w:ins w:id="17" w:author="Slava Molkov" w:date="2015-10-13T12:12:00Z">
                <w:rPr>
                  <w:rFonts w:ascii="Cambria Math" w:hAnsi="Cambria Math"/>
                  <w:sz w:val="28"/>
                  <w:szCs w:val="28"/>
                  <w:highlight w:val="white"/>
                </w:rPr>
                <m:t>r</m:t>
              </w:ins>
            </m:r>
            <m:r>
              <w:del w:id="18" w:author="Slava Molkov" w:date="2015-10-13T12:12:00Z">
                <w:rPr>
                  <w:rFonts w:ascii="Cambria Math" w:hAnsi="Cambria Math"/>
                  <w:sz w:val="28"/>
                  <w:szCs w:val="28"/>
                  <w:highlight w:val="white"/>
                </w:rPr>
                <m:t>x</m:t>
              </w:del>
            </m:r>
          </m:num>
          <m:den>
            <m:r>
              <w:rPr>
                <w:rFonts w:ascii="Cambria Math" w:hAnsi="Cambria Math"/>
                <w:sz w:val="28"/>
                <w:szCs w:val="28"/>
                <w:highlight w:val="white"/>
              </w:rPr>
              <m:t>dt</m:t>
            </m:r>
          </m:den>
        </m:f>
        <m:r>
          <w:rPr>
            <w:rFonts w:ascii="Cambria Math" w:hAnsi="Cambria Math"/>
            <w:sz w:val="28"/>
            <w:szCs w:val="28"/>
            <w:highlight w:val="white"/>
          </w:rPr>
          <m:t>=</m:t>
        </m:r>
        <m:sSub>
          <m:sSubPr>
            <m:ctrlPr>
              <w:rPr>
                <w:rFonts w:ascii="Cambria Math" w:hAnsi="Cambria Math"/>
                <w:i/>
                <w:sz w:val="28"/>
                <w:szCs w:val="28"/>
              </w:rPr>
            </m:ctrlPr>
          </m:sSubPr>
          <m:e>
            <m:r>
              <w:ins w:id="19" w:author="Slava Molkov" w:date="2015-10-13T12:13:00Z">
                <w:rPr>
                  <w:rFonts w:ascii="Cambria Math" w:hAnsi="Cambria Math"/>
                  <w:sz w:val="28"/>
                  <w:szCs w:val="28"/>
                </w:rPr>
                <m:t>s(</m:t>
              </w:ins>
            </m:r>
            <m:r>
              <w:rPr>
                <w:rFonts w:ascii="Cambria Math" w:hAnsi="Cambria Math"/>
                <w:sz w:val="28"/>
                <w:szCs w:val="28"/>
              </w:rPr>
              <m:t>I</m:t>
            </m:r>
          </m:e>
          <m:sub>
            <m:r>
              <w:ins w:id="20" w:author="Slava Molkov" w:date="2015-10-13T12:12:00Z">
                <w:rPr>
                  <w:rFonts w:ascii="Cambria Math" w:hAnsi="Cambria Math"/>
                  <w:sz w:val="28"/>
                  <w:szCs w:val="28"/>
                </w:rPr>
                <m:t>r</m:t>
              </w:ins>
            </m:r>
            <m:r>
              <w:del w:id="21" w:author="Slava Molkov" w:date="2015-10-13T12:12:00Z">
                <w:rPr>
                  <w:rFonts w:ascii="Cambria Math" w:hAnsi="Cambria Math"/>
                  <w:sz w:val="28"/>
                  <w:szCs w:val="28"/>
                </w:rPr>
                <m:t>X</m:t>
              </w:del>
            </m:r>
          </m:sub>
        </m:sSub>
        <m:r>
          <w:ins w:id="22" w:author="Slava Molkov" w:date="2015-10-13T12:13:00Z">
            <w:rPr>
              <w:rFonts w:ascii="Cambria Math" w:hAnsi="Cambria Math"/>
              <w:sz w:val="28"/>
              <w:szCs w:val="28"/>
              <w:highlight w:val="white"/>
            </w:rPr>
            <m:t>)</m:t>
          </w:ins>
        </m:r>
        <m:r>
          <w:rPr>
            <w:rFonts w:ascii="Cambria Math" w:hAnsi="Cambria Math"/>
            <w:sz w:val="28"/>
            <w:szCs w:val="28"/>
            <w:highlight w:val="white"/>
          </w:rPr>
          <m:t>-</m:t>
        </m:r>
        <m:r>
          <w:ins w:id="23" w:author="Slava Molkov" w:date="2015-10-13T12:12:00Z">
            <w:rPr>
              <w:rFonts w:ascii="Cambria Math" w:hAnsi="Cambria Math"/>
              <w:sz w:val="28"/>
              <w:szCs w:val="28"/>
              <w:highlight w:val="white"/>
            </w:rPr>
            <m:t>r</m:t>
          </w:ins>
        </m:r>
        <m:r>
          <w:del w:id="24" w:author="Slava Molkov" w:date="2015-10-13T12:12:00Z">
            <w:rPr>
              <w:rFonts w:ascii="Cambria Math" w:hAnsi="Cambria Math"/>
              <w:sz w:val="28"/>
              <w:szCs w:val="28"/>
              <w:highlight w:val="white"/>
            </w:rPr>
            <m:t>x</m:t>
          </w:del>
        </m:r>
      </m:oMath>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ins w:id="25" w:author="Slava Molkov" w:date="2015-10-13T12:48:00Z">
        <w:r w:rsidR="00322A5A">
          <w:rPr>
            <w:highlight w:val="white"/>
          </w:rPr>
          <w:tab/>
        </w:r>
      </w:ins>
      <w:r>
        <w:rPr>
          <w:highlight w:val="white"/>
        </w:rPr>
        <w:t>(1.2)</w:t>
      </w:r>
    </w:p>
    <w:p w14:paraId="02525ACA" w14:textId="3316A2C5" w:rsidR="00C5064B" w:rsidRDefault="00C5064B" w:rsidP="00651701">
      <w:pPr>
        <w:spacing w:after="200"/>
        <w:jc w:val="both"/>
        <w:pPrChange w:id="26" w:author="Slava Molkov" w:date="2015-10-13T12:13:00Z">
          <w:pPr>
            <w:spacing w:after="200"/>
            <w:ind w:left="720"/>
            <w:jc w:val="both"/>
          </w:pPr>
        </w:pPrChange>
      </w:pPr>
      <w:r>
        <w:rPr>
          <w:highlight w:val="white"/>
        </w:rPr>
        <w:t>where:</w:t>
      </w:r>
      <m:oMath>
        <m:r>
          <w:rPr>
            <w:rFonts w:ascii="Cambria Math" w:hAnsi="Cambria Math"/>
            <w:sz w:val="28"/>
            <w:szCs w:val="28"/>
            <w:highlight w:val="white"/>
          </w:rPr>
          <m:t xml:space="preserve"> </m:t>
        </m:r>
        <m:r>
          <w:ins w:id="27" w:author="Slava Molkov" w:date="2015-10-13T12:13:00Z">
            <w:rPr>
              <w:rFonts w:ascii="Cambria Math" w:hAnsi="Cambria Math"/>
              <w:sz w:val="28"/>
              <w:szCs w:val="28"/>
              <w:highlight w:val="white"/>
            </w:rPr>
            <m:t>r</m:t>
          </w:ins>
        </m:r>
        <m:r>
          <w:del w:id="28" w:author="Slava Molkov" w:date="2015-10-13T12:13:00Z">
            <w:rPr>
              <w:rFonts w:ascii="Cambria Math" w:hAnsi="Cambria Math"/>
              <w:sz w:val="28"/>
              <w:szCs w:val="28"/>
              <w:highlight w:val="white"/>
            </w:rPr>
            <m:t>x</m:t>
          </w:del>
        </m:r>
      </m:oMath>
      <w:r w:rsidRPr="000E4544" w:rsidDel="00CC3482">
        <w:rPr>
          <w:highlight w:val="white"/>
        </w:rPr>
        <w:t xml:space="preserve"> </w:t>
      </w:r>
      <w:r>
        <w:rPr>
          <w:highlight w:val="white"/>
        </w:rPr>
        <w:t>is a neuron’s firing rate during the previous time step;</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r>
              <w:ins w:id="29" w:author="Slava Molkov" w:date="2015-10-13T12:13:00Z">
                <w:rPr>
                  <w:rFonts w:ascii="Cambria Math" w:hAnsi="Cambria Math"/>
                  <w:sz w:val="28"/>
                  <w:szCs w:val="28"/>
                </w:rPr>
                <m:t>r</m:t>
              </w:ins>
            </m:r>
            <m:r>
              <w:del w:id="30" w:author="Slava Molkov" w:date="2015-10-13T12:13:00Z">
                <w:rPr>
                  <w:rFonts w:ascii="Cambria Math" w:hAnsi="Cambria Math"/>
                  <w:sz w:val="28"/>
                  <w:szCs w:val="28"/>
                </w:rPr>
                <m:t>X</m:t>
              </w:del>
            </m:r>
          </m:sub>
        </m:sSub>
      </m:oMath>
      <w:r w:rsidRPr="000E4544">
        <w:t xml:space="preserve"> </w:t>
      </w:r>
      <w:r>
        <w:rPr>
          <w:highlight w:val="white"/>
        </w:rPr>
        <w:t>is the weighted sum of inputs during the current time step; and</w:t>
      </w:r>
      <m:oMath>
        <m:r>
          <w:rPr>
            <w:rFonts w:ascii="Cambria Math" w:hAnsi="Cambria Math"/>
            <w:sz w:val="28"/>
            <w:szCs w:val="28"/>
          </w:rPr>
          <m:t xml:space="preserve"> τ</m:t>
        </m:r>
      </m:oMath>
      <w:r w:rsidRPr="00B2364C">
        <w:t xml:space="preserve"> </w:t>
      </w:r>
      <w:r>
        <w:rPr>
          <w:highlight w:val="white"/>
        </w:rPr>
        <w:t xml:space="preserve">is a time constant, </w:t>
      </w:r>
      <w:del w:id="31" w:author="Slava Molkov" w:date="2015-10-13T12:15:00Z">
        <w:r w:rsidDel="00651701">
          <w:rPr>
            <w:highlight w:val="white"/>
          </w:rPr>
          <w:delText xml:space="preserve">equivalent </w:delText>
        </w:r>
      </w:del>
      <w:ins w:id="32" w:author="Slava Molkov" w:date="2015-10-13T12:15:00Z">
        <w:r w:rsidR="00651701">
          <w:rPr>
            <w:highlight w:val="white"/>
          </w:rPr>
          <w:t xml:space="preserve">equal </w:t>
        </w:r>
      </w:ins>
      <w:r>
        <w:rPr>
          <w:highlight w:val="white"/>
        </w:rPr>
        <w:t xml:space="preserve">to 1ms in this case. </w:t>
      </w:r>
    </w:p>
    <w:p w14:paraId="2C719A3A" w14:textId="77777777" w:rsidR="00C5064B" w:rsidRDefault="00C5064B" w:rsidP="00C5064B">
      <w:pPr>
        <w:spacing w:after="200"/>
        <w:jc w:val="both"/>
      </w:pPr>
      <w:r>
        <w:t>The activation of other neurons in the model is considered instantaneous.</w:t>
      </w:r>
    </w:p>
    <w:p w14:paraId="77E743C6" w14:textId="0323FA08" w:rsidR="006961C3" w:rsidRDefault="006961C3" w:rsidP="006961C3">
      <w:pPr>
        <w:spacing w:after="200"/>
        <w:jc w:val="both"/>
      </w:pPr>
      <w:r w:rsidRPr="006F2F35">
        <w:t xml:space="preserve">The current model accommodates </w:t>
      </w:r>
      <m:oMath>
        <m:r>
          <w:del w:id="33" w:author="Slava Molkov" w:date="2015-10-13T12:17:00Z">
            <w:rPr>
              <w:rFonts w:ascii="Cambria Math" w:hAnsi="Cambria Math"/>
            </w:rPr>
            <m:t>100</m:t>
          </w:del>
        </m:r>
        <m:sSub>
          <m:sSubPr>
            <m:ctrlPr>
              <w:ins w:id="34" w:author="Slava Molkov" w:date="2015-10-13T12:17:00Z">
                <w:rPr>
                  <w:rFonts w:ascii="Cambria Math" w:hAnsi="Cambria Math"/>
                  <w:i/>
                </w:rPr>
              </w:ins>
            </m:ctrlPr>
          </m:sSubPr>
          <m:e>
            <m:r>
              <w:ins w:id="35" w:author="Slava Molkov" w:date="2015-10-13T12:17:00Z">
                <w:rPr>
                  <w:rFonts w:ascii="Cambria Math" w:hAnsi="Cambria Math"/>
                </w:rPr>
                <m:t>N</m:t>
              </w:ins>
            </m:r>
          </m:e>
          <m:sub>
            <m:r>
              <w:ins w:id="36" w:author="Slava Molkov" w:date="2015-10-13T12:17:00Z">
                <w:rPr>
                  <w:rFonts w:ascii="Cambria Math" w:hAnsi="Cambria Math"/>
                </w:rPr>
                <m:t>c</m:t>
              </w:ins>
            </m:r>
          </m:sub>
        </m:sSub>
      </m:oMath>
      <w:r w:rsidRPr="006F2F35">
        <w:t xml:space="preserve"> different sensory cues at the PFC level, modeled as </w:t>
      </w:r>
      <m:oMath>
        <m:sSub>
          <m:sSubPr>
            <m:ctrlPr>
              <w:ins w:id="37" w:author="Slava Molkov" w:date="2015-10-13T12:18:00Z">
                <w:rPr>
                  <w:rFonts w:ascii="Cambria Math" w:hAnsi="Cambria Math"/>
                  <w:i/>
                </w:rPr>
              </w:ins>
            </m:ctrlPr>
          </m:sSubPr>
          <m:e>
            <m:r>
              <w:ins w:id="38" w:author="Slava Molkov" w:date="2015-10-13T12:18:00Z">
                <w:rPr>
                  <w:rFonts w:ascii="Cambria Math" w:hAnsi="Cambria Math"/>
                </w:rPr>
                <m:t>N</m:t>
              </w:ins>
            </m:r>
          </m:e>
          <m:sub>
            <m:r>
              <w:ins w:id="39" w:author="Slava Molkov" w:date="2015-10-13T12:18:00Z">
                <w:rPr>
                  <w:rFonts w:ascii="Cambria Math" w:hAnsi="Cambria Math"/>
                </w:rPr>
                <m:t>c</m:t>
              </w:ins>
            </m:r>
          </m:sub>
        </m:sSub>
      </m:oMath>
      <w:del w:id="40" w:author="Slava Molkov" w:date="2015-10-13T12:18:00Z">
        <w:r w:rsidRPr="006F2F35" w:rsidDel="006F71C5">
          <w:delText xml:space="preserve">100 </w:delText>
        </w:r>
      </w:del>
      <w:r w:rsidRPr="006F2F35">
        <w:t xml:space="preserve">different </w:t>
      </w:r>
      <w:ins w:id="41" w:author="Slava Molkov" w:date="2015-10-13T12:18:00Z">
        <w:r w:rsidR="006F71C5">
          <w:t xml:space="preserve">PFC </w:t>
        </w:r>
      </w:ins>
      <w:r w:rsidRPr="006F2F35">
        <w:t xml:space="preserve">inputs to the striatum, and can produce </w:t>
      </w:r>
      <m:oMath>
        <m:sSub>
          <m:sSubPr>
            <m:ctrlPr>
              <w:ins w:id="42" w:author="Slava Molkov" w:date="2015-10-13T12:18:00Z">
                <w:rPr>
                  <w:rFonts w:ascii="Cambria Math" w:hAnsi="Cambria Math"/>
                  <w:i/>
                </w:rPr>
              </w:ins>
            </m:ctrlPr>
          </m:sSubPr>
          <m:e>
            <m:r>
              <w:ins w:id="43" w:author="Slava Molkov" w:date="2015-10-13T12:18:00Z">
                <w:rPr>
                  <w:rFonts w:ascii="Cambria Math" w:hAnsi="Cambria Math"/>
                </w:rPr>
                <m:t>N</m:t>
              </w:ins>
            </m:r>
          </m:e>
          <m:sub>
            <m:r>
              <w:ins w:id="44" w:author="Slava Molkov" w:date="2015-10-13T12:18:00Z">
                <w:rPr>
                  <w:rFonts w:ascii="Cambria Math" w:hAnsi="Cambria Math"/>
                </w:rPr>
                <m:t>a</m:t>
              </w:ins>
            </m:r>
          </m:sub>
        </m:sSub>
      </m:oMath>
      <w:del w:id="45" w:author="Slava Molkov" w:date="2015-10-13T12:18:00Z">
        <w:r w:rsidRPr="006F2F35" w:rsidDel="006F71C5">
          <w:delText>100</w:delText>
        </w:r>
      </w:del>
      <w:r w:rsidRPr="006F2F35">
        <w:t xml:space="preserve"> different actions in response. Each action is represented by the activity of one thalam</w:t>
      </w:r>
      <w:r w:rsidRPr="00AD1728">
        <w:t>ic</w:t>
      </w:r>
      <w:r w:rsidRPr="006F2F35">
        <w:t xml:space="preserve"> neuron. </w:t>
      </w:r>
      <w:del w:id="46" w:author="Slava Molkov" w:date="2015-10-13T12:19:00Z">
        <w:r w:rsidDel="006F71C5">
          <w:delText>Furthermore</w:delText>
        </w:r>
        <w:r w:rsidRPr="006F2F35" w:rsidDel="006F71C5">
          <w:delText>,</w:delText>
        </w:r>
      </w:del>
      <w:ins w:id="47" w:author="Slava Molkov" w:date="2015-10-13T12:19:00Z">
        <w:r w:rsidR="006F71C5">
          <w:t>In the initial implementation of the model we assumed that</w:t>
        </w:r>
      </w:ins>
      <w:r>
        <w:t xml:space="preserve"> PFC</w:t>
      </w:r>
      <w:r w:rsidRPr="006F2F35">
        <w:t xml:space="preserve"> sensory cues </w:t>
      </w:r>
      <w:r>
        <w:t>are mapped to</w:t>
      </w:r>
      <w:r w:rsidRPr="006F2F35">
        <w:t xml:space="preserve"> </w:t>
      </w:r>
      <w:r>
        <w:t xml:space="preserve">thalamic </w:t>
      </w:r>
      <w:r w:rsidRPr="006F2F35">
        <w:t xml:space="preserve">actions in a one-to-one fashion, such that </w:t>
      </w:r>
      <w:r>
        <w:t xml:space="preserve">PFC neuron carrying </w:t>
      </w:r>
      <w:r w:rsidRPr="006F2F35">
        <w:t>sensory cue</w:t>
      </w:r>
      <m:oMath>
        <m:r>
          <w:rPr>
            <w:rFonts w:ascii="Cambria Math" w:hAnsi="Cambria Math"/>
            <w:sz w:val="28"/>
            <w:szCs w:val="28"/>
          </w:rPr>
          <m:t xml:space="preserve"> j</m:t>
        </m:r>
      </m:oMath>
      <w:r w:rsidR="000E4544">
        <w:t xml:space="preserve"> </w:t>
      </w:r>
      <w:r w:rsidRPr="000E4544">
        <w:t>triggers</w:t>
      </w:r>
      <w:r>
        <w:t xml:space="preserve"> thalamic neuron</w:t>
      </w:r>
      <m:oMath>
        <m:r>
          <w:rPr>
            <w:rFonts w:ascii="Cambria Math" w:hAnsi="Cambria Math"/>
            <w:sz w:val="28"/>
            <w:szCs w:val="28"/>
          </w:rPr>
          <m:t xml:space="preserve"> i</m:t>
        </m:r>
      </m:oMath>
      <w:r w:rsidRPr="000E4544">
        <w:t>,</w:t>
      </w:r>
      <w:r>
        <w:t xml:space="preserve"> associated with</w:t>
      </w:r>
      <w:r w:rsidRPr="006F2F35">
        <w:t xml:space="preserve"> action</w:t>
      </w:r>
      <m:oMath>
        <m:r>
          <w:rPr>
            <w:rFonts w:ascii="Cambria Math" w:hAnsi="Cambria Math"/>
            <w:sz w:val="28"/>
            <w:szCs w:val="28"/>
          </w:rPr>
          <m:t xml:space="preserve"> i</m:t>
        </m:r>
      </m:oMath>
      <w:r w:rsidRPr="006F2F35">
        <w:t>,</w:t>
      </w:r>
      <w:r>
        <w:t xml:space="preserve"> where</w:t>
      </w:r>
      <m:oMath>
        <m:r>
          <w:rPr>
            <w:rFonts w:ascii="Cambria Math" w:hAnsi="Cambria Math"/>
            <w:sz w:val="28"/>
            <w:szCs w:val="28"/>
          </w:rPr>
          <m:t xml:space="preserve"> j=i</m:t>
        </m:r>
      </m:oMath>
      <w:r>
        <w:t xml:space="preserve"> and</w:t>
      </w:r>
      <w:r w:rsidRPr="006F2F35">
        <w:t xml:space="preserve"> the weight of such </w:t>
      </w:r>
      <w:r>
        <w:t>one-to-one connection is 0.45;</w:t>
      </w:r>
      <w:r w:rsidRPr="006F2F35">
        <w:t xml:space="preserve"> </w:t>
      </w:r>
      <w:r>
        <w:t>otherwise</w:t>
      </w:r>
      <w:r w:rsidRPr="006F2F35">
        <w:t xml:space="preserve"> the connection weight for other cue-action pairs</w:t>
      </w:r>
      <w:r>
        <w:t xml:space="preserve"> (PFC-thalamic neuron pairs),</w:t>
      </w:r>
      <w:r w:rsidRPr="006F2F35">
        <w:t xml:space="preserve"> where</w:t>
      </w:r>
      <w:r w:rsidRPr="00AD1728">
        <w:t xml:space="preserve"> </w:t>
      </w:r>
      <m:oMath>
        <m:r>
          <w:rPr>
            <w:rFonts w:ascii="Cambria Math" w:hAnsi="Cambria Math"/>
            <w:sz w:val="28"/>
            <w:szCs w:val="28"/>
          </w:rPr>
          <m:t>j≠i</m:t>
        </m:r>
      </m:oMath>
      <w:r>
        <w:rPr>
          <w:sz w:val="28"/>
          <w:szCs w:val="28"/>
        </w:rPr>
        <w:t>,</w:t>
      </w:r>
      <w:r w:rsidRPr="006F2F35">
        <w:t xml:space="preserve"> is 0. These sensory cues to action connections are direct and do not pass through any of the BG </w:t>
      </w:r>
      <w:r w:rsidRPr="00AD1728">
        <w:t>nuclei</w:t>
      </w:r>
      <w:ins w:id="48" w:author="Slava Molkov" w:date="2015-10-13T12:21:00Z">
        <w:r w:rsidR="006F71C5">
          <w:t>, thus representing pre-associated cue-response mapping</w:t>
        </w:r>
      </w:ins>
      <w:r w:rsidRPr="006F2F35">
        <w:t>.</w:t>
      </w:r>
      <w:r w:rsidR="00907765">
        <w:t xml:space="preserve"> </w:t>
      </w:r>
    </w:p>
    <w:p w14:paraId="7E20060D" w14:textId="648DBE10" w:rsidR="006961C3" w:rsidRDefault="006961C3" w:rsidP="006961C3">
      <w:pPr>
        <w:spacing w:after="200"/>
        <w:jc w:val="both"/>
      </w:pPr>
      <w:r>
        <w:t>Each of the BG nuclei, except the striatum and SNc, contains a population of neurons of the same size as possible actions</w:t>
      </w:r>
      <m:oMath>
        <m:r>
          <w:rPr>
            <w:rFonts w:ascii="Cambria Math" w:hAnsi="Cambria Math"/>
            <w:sz w:val="28"/>
            <w:szCs w:val="28"/>
          </w:rPr>
          <m:t xml:space="preserve"> </m:t>
        </m:r>
        <m:sSub>
          <m:sSubPr>
            <m:ctrlPr>
              <w:ins w:id="49" w:author="Slava Molkov" w:date="2015-10-13T12:22:00Z">
                <w:rPr>
                  <w:rFonts w:ascii="Cambria Math" w:hAnsi="Cambria Math"/>
                  <w:i/>
                </w:rPr>
              </w:ins>
            </m:ctrlPr>
          </m:sSubPr>
          <m:e>
            <m:r>
              <w:ins w:id="50" w:author="Slava Molkov" w:date="2015-10-13T12:22:00Z">
                <w:rPr>
                  <w:rFonts w:ascii="Cambria Math" w:hAnsi="Cambria Math"/>
                </w:rPr>
                <m:t>N</m:t>
              </w:ins>
            </m:r>
          </m:e>
          <m:sub>
            <m:r>
              <w:ins w:id="51" w:author="Slava Molkov" w:date="2015-10-13T12:22:00Z">
                <w:rPr>
                  <w:rFonts w:ascii="Cambria Math" w:hAnsi="Cambria Math"/>
                </w:rPr>
                <m:t>a</m:t>
              </w:ins>
            </m:r>
          </m:sub>
        </m:sSub>
        <m:r>
          <w:del w:id="52" w:author="Slava Molkov" w:date="2015-10-13T12:22:00Z">
            <w:rPr>
              <w:rFonts w:ascii="Cambria Math" w:hAnsi="Cambria Math"/>
              <w:sz w:val="28"/>
              <w:szCs w:val="28"/>
            </w:rPr>
            <m:t>i</m:t>
          </w:del>
        </m:r>
      </m:oMath>
      <w:r>
        <w:t xml:space="preserve">, such that each neuron in a BG nuclei corresponds to one action. The striatum incorporates two neurons per action, one that is a direct pathway striatal MSN and the other an indirect pathway MSN. The SNc produces one common dopaminergic reward signal that influences the synaptic plasticity of connections between the PFC and striatal neurons, and is therefore modeled as a single </w:t>
      </w:r>
      <w:ins w:id="53" w:author="Slava Molkov" w:date="2015-10-13T12:23:00Z">
        <w:r w:rsidR="006F71C5">
          <w:t>signal</w:t>
        </w:r>
      </w:ins>
      <w:del w:id="54" w:author="Slava Molkov" w:date="2015-10-13T12:23:00Z">
        <w:r w:rsidDel="006F71C5">
          <w:delText>neuron</w:delText>
        </w:r>
      </w:del>
      <w:r>
        <w:t>.</w:t>
      </w:r>
      <w:r w:rsidR="00907765">
        <w:t xml:space="preserve"> </w:t>
      </w:r>
    </w:p>
    <w:p w14:paraId="2D951C22" w14:textId="0FD8CF7A" w:rsidR="006961C3" w:rsidRDefault="006961C3" w:rsidP="006961C3">
      <w:pPr>
        <w:spacing w:after="200"/>
        <w:jc w:val="both"/>
      </w:pPr>
      <w:r>
        <w:t>PFC sensory output, corresponding to all possible sensory cues</w:t>
      </w:r>
      <m:oMath>
        <m:r>
          <w:rPr>
            <w:rFonts w:ascii="Cambria Math" w:hAnsi="Cambria Math"/>
            <w:sz w:val="28"/>
            <w:szCs w:val="28"/>
          </w:rPr>
          <m:t xml:space="preserve"> </m:t>
        </m:r>
        <m:sSub>
          <m:sSubPr>
            <m:ctrlPr>
              <w:ins w:id="55" w:author="Slava Molkov" w:date="2015-10-13T12:24:00Z">
                <w:rPr>
                  <w:rFonts w:ascii="Cambria Math" w:hAnsi="Cambria Math"/>
                  <w:i/>
                </w:rPr>
              </w:ins>
            </m:ctrlPr>
          </m:sSubPr>
          <m:e>
            <m:r>
              <w:ins w:id="56" w:author="Slava Molkov" w:date="2015-10-13T12:24:00Z">
                <w:rPr>
                  <w:rFonts w:ascii="Cambria Math" w:hAnsi="Cambria Math"/>
                </w:rPr>
                <m:t>N</m:t>
              </w:ins>
            </m:r>
          </m:e>
          <m:sub>
            <m:r>
              <w:ins w:id="57" w:author="Slava Molkov" w:date="2015-10-13T12:24:00Z">
                <w:rPr>
                  <w:rFonts w:ascii="Cambria Math" w:hAnsi="Cambria Math"/>
                </w:rPr>
                <m:t>c</m:t>
              </w:ins>
            </m:r>
          </m:sub>
        </m:sSub>
        <m:r>
          <w:del w:id="58" w:author="Slava Molkov" w:date="2015-10-13T12:24:00Z">
            <w:rPr>
              <w:rFonts w:ascii="Cambria Math" w:hAnsi="Cambria Math"/>
              <w:sz w:val="28"/>
              <w:szCs w:val="28"/>
            </w:rPr>
            <m:t>j</m:t>
          </w:del>
        </m:r>
      </m:oMath>
      <w:r>
        <w:t>, is delivered to a</w:t>
      </w:r>
      <w:r w:rsidR="000E4544">
        <w:t>ll</w:t>
      </w:r>
      <m:oMath>
        <m:r>
          <w:rPr>
            <w:rFonts w:ascii="Cambria Math" w:hAnsi="Cambria Math"/>
            <w:sz w:val="28"/>
            <w:szCs w:val="28"/>
          </w:rPr>
          <m:t xml:space="preserve"> i</m:t>
        </m:r>
      </m:oMath>
      <w:r w:rsidR="00907765">
        <w:t xml:space="preserve"> </w:t>
      </w:r>
      <w:r>
        <w:t>direct and</w:t>
      </w:r>
      <m:oMath>
        <m:r>
          <w:rPr>
            <w:rFonts w:ascii="Cambria Math" w:hAnsi="Cambria Math"/>
            <w:sz w:val="28"/>
            <w:szCs w:val="28"/>
          </w:rPr>
          <m:t xml:space="preserve"> i</m:t>
        </m:r>
      </m:oMath>
      <w:r>
        <w:t xml:space="preserve"> indirect pathway striatal neurons. Connection weights between PFC neurons and striatal MSN are initially set randomly between 0 and 0.01, but are plastic and therefore change trial-to-trial based on a reinforcement learning algorithm. </w:t>
      </w:r>
    </w:p>
    <w:p w14:paraId="5087B906" w14:textId="77DD1FAD" w:rsidR="001330DA" w:rsidRDefault="00BB2786" w:rsidP="001330DA">
      <w:pPr>
        <w:spacing w:after="200"/>
        <w:jc w:val="both"/>
      </w:pPr>
      <w:r>
        <w:t>T</w:t>
      </w:r>
      <w:r w:rsidR="001330DA">
        <w:t xml:space="preserve">he firing rate of </w:t>
      </w:r>
      <w:r w:rsidR="000A6529">
        <w:t xml:space="preserve">each </w:t>
      </w:r>
      <w:r w:rsidR="001330DA">
        <w:t>direct pathway MSN</w:t>
      </w:r>
      <m:oMath>
        <m:r>
          <w:ins w:id="59" w:author="Slava Molkov" w:date="2015-10-13T12:44:00Z">
            <w:rPr>
              <w:rFonts w:ascii="Cambria Math" w:hAnsi="Cambria Math"/>
            </w:rPr>
            <m:t xml:space="preserve"> </m:t>
          </w:ins>
        </m:r>
        <m:sSubSup>
          <m:sSubSupPr>
            <m:ctrlPr>
              <w:ins w:id="60" w:author="Slava Molkov" w:date="2015-10-13T12:44:00Z">
                <w:rPr>
                  <w:rFonts w:ascii="Cambria Math" w:hAnsi="Cambria Math"/>
                  <w:i/>
                  <w:sz w:val="28"/>
                  <w:szCs w:val="28"/>
                </w:rPr>
              </w:ins>
            </m:ctrlPr>
          </m:sSubSupPr>
          <m:e>
            <m:r>
              <w:ins w:id="61" w:author="Slava Molkov" w:date="2015-10-13T12:44:00Z">
                <w:rPr>
                  <w:rFonts w:ascii="Cambria Math" w:hAnsi="Cambria Math"/>
                  <w:sz w:val="28"/>
                  <w:szCs w:val="28"/>
                </w:rPr>
                <m:t>D</m:t>
              </w:ins>
            </m:r>
          </m:e>
          <m:sub>
            <m:r>
              <w:ins w:id="62" w:author="Slava Molkov" w:date="2015-10-13T12:44:00Z">
                <w:rPr>
                  <w:rFonts w:ascii="Cambria Math" w:hAnsi="Cambria Math"/>
                  <w:sz w:val="28"/>
                  <w:szCs w:val="28"/>
                </w:rPr>
                <m:t>i</m:t>
              </w:ins>
            </m:r>
          </m:sub>
          <m:sup>
            <m:r>
              <w:ins w:id="63" w:author="Slava Molkov" w:date="2015-10-13T12:44:00Z">
                <w:rPr>
                  <w:rFonts w:ascii="Cambria Math" w:hAnsi="Cambria Math"/>
                  <w:sz w:val="28"/>
                  <w:szCs w:val="28"/>
                </w:rPr>
                <m:t>1</m:t>
              </w:ins>
            </m:r>
          </m:sup>
        </m:sSubSup>
      </m:oMath>
      <w:del w:id="64" w:author="Slava Molkov" w:date="2015-10-13T12:44:00Z">
        <w:r w:rsidR="001330DA" w:rsidDel="00062170">
          <w:delText>,</w:delText>
        </w:r>
      </w:del>
      <m:oMath>
        <m:r>
          <w:ins w:id="65" w:author="Slava Molkov" w:date="2015-10-13T12:44:00Z">
            <w:rPr>
              <w:rFonts w:ascii="Cambria Math" w:hAnsi="Cambria Math"/>
              <w:sz w:val="28"/>
              <w:szCs w:val="28"/>
            </w:rPr>
            <m:t xml:space="preserve"> </m:t>
          </w:ins>
        </m:r>
        <m:sSub>
          <m:sSubPr>
            <m:ctrlPr>
              <w:del w:id="66" w:author="Slava Molkov" w:date="2015-10-13T12:44:00Z">
                <w:rPr>
                  <w:rFonts w:ascii="Cambria Math" w:hAnsi="Cambria Math"/>
                  <w:i/>
                  <w:sz w:val="28"/>
                  <w:szCs w:val="28"/>
                </w:rPr>
              </w:del>
            </m:ctrlPr>
          </m:sSubPr>
          <m:e>
            <m:r>
              <w:del w:id="67" w:author="Slava Molkov" w:date="2015-10-13T12:44:00Z">
                <w:rPr>
                  <w:rFonts w:ascii="Cambria Math" w:hAnsi="Cambria Math"/>
                  <w:sz w:val="28"/>
                  <w:szCs w:val="28"/>
                </w:rPr>
                <m:t xml:space="preserve"> </m:t>
              </w:del>
            </m:r>
            <m:r>
              <w:del w:id="68" w:author="Slava Molkov" w:date="2015-10-13T12:29:00Z">
                <w:rPr>
                  <w:rFonts w:ascii="Cambria Math" w:hAnsi="Cambria Math"/>
                  <w:sz w:val="28"/>
                  <w:szCs w:val="28"/>
                </w:rPr>
                <m:t>D1</m:t>
              </w:del>
            </m:r>
          </m:e>
          <m:sub>
            <m:r>
              <w:del w:id="69" w:author="Slava Molkov" w:date="2015-10-13T12:29:00Z">
                <w:rPr>
                  <w:rFonts w:ascii="Cambria Math" w:hAnsi="Cambria Math"/>
                  <w:sz w:val="28"/>
                  <w:szCs w:val="28"/>
                </w:rPr>
                <m:t>i</m:t>
              </w:del>
            </m:r>
          </m:sub>
        </m:sSub>
      </m:oMath>
      <w:del w:id="70" w:author="Slava Molkov" w:date="2015-10-13T12:44:00Z">
        <w:r w:rsidR="001330DA" w:rsidDel="00062170">
          <w:delText>,</w:delText>
        </w:r>
      </w:del>
      <w:r w:rsidR="001330DA">
        <w:t xml:space="preserve"> is </w:t>
      </w:r>
      <w:del w:id="71" w:author="Slava Molkov" w:date="2015-10-13T12:27:00Z">
        <w:r w:rsidR="001330DA" w:rsidDel="00427A54">
          <w:delText>defined as</w:delText>
        </w:r>
      </w:del>
      <w:ins w:id="72" w:author="Slava Molkov" w:date="2015-10-13T12:27:00Z">
        <w:r w:rsidR="00427A54">
          <w:t>driven by the differential equation</w:t>
        </w:r>
      </w:ins>
      <w:r w:rsidR="001330DA">
        <w:t>:</w:t>
      </w:r>
    </w:p>
    <w:p w14:paraId="01D20D4D" w14:textId="5492FD72" w:rsidR="001330DA" w:rsidRPr="00A868C9" w:rsidRDefault="00427A54" w:rsidP="001330DA">
      <w:pPr>
        <w:spacing w:after="200"/>
        <w:ind w:firstLine="720"/>
        <w:jc w:val="both"/>
      </w:pPr>
      <m:oMath>
        <m:r>
          <w:ins w:id="73" w:author="Slava Molkov" w:date="2015-10-13T12:27:00Z">
            <w:rPr>
              <w:rFonts w:ascii="Cambria Math" w:hAnsi="Cambria Math"/>
              <w:sz w:val="28"/>
              <w:szCs w:val="28"/>
            </w:rPr>
            <w:lastRenderedPageBreak/>
            <m:t>τ</m:t>
          </w:ins>
        </m:r>
        <m:f>
          <m:fPr>
            <m:ctrlPr>
              <w:ins w:id="74" w:author="Slava Molkov" w:date="2015-10-13T12:27:00Z">
                <w:rPr>
                  <w:rFonts w:ascii="Cambria Math" w:hAnsi="Cambria Math"/>
                  <w:sz w:val="28"/>
                  <w:szCs w:val="28"/>
                  <w:highlight w:val="white"/>
                </w:rPr>
              </w:ins>
            </m:ctrlPr>
          </m:fPr>
          <m:num>
            <m:r>
              <w:ins w:id="75" w:author="Slava Molkov" w:date="2015-10-13T12:27:00Z">
                <w:rPr>
                  <w:rFonts w:ascii="Cambria Math" w:hAnsi="Cambria Math"/>
                  <w:sz w:val="28"/>
                  <w:szCs w:val="28"/>
                  <w:highlight w:val="white"/>
                </w:rPr>
                <m:t>d</m:t>
              </w:ins>
            </m:r>
          </m:num>
          <m:den>
            <m:r>
              <w:ins w:id="76" w:author="Slava Molkov" w:date="2015-10-13T12:27:00Z">
                <w:rPr>
                  <w:rFonts w:ascii="Cambria Math" w:hAnsi="Cambria Math"/>
                  <w:sz w:val="28"/>
                  <w:szCs w:val="28"/>
                  <w:highlight w:val="white"/>
                </w:rPr>
                <m:t>dt</m:t>
              </w:ins>
            </m:r>
          </m:den>
        </m:f>
        <m:sSubSup>
          <m:sSubSupPr>
            <m:ctrlPr>
              <w:ins w:id="77" w:author="Slava Molkov" w:date="2015-10-13T12:30:00Z">
                <w:rPr>
                  <w:rFonts w:ascii="Cambria Math" w:hAnsi="Cambria Math"/>
                  <w:i/>
                  <w:sz w:val="28"/>
                  <w:szCs w:val="28"/>
                </w:rPr>
              </w:ins>
            </m:ctrlPr>
          </m:sSubSupPr>
          <m:e>
            <m:r>
              <w:ins w:id="78" w:author="Slava Molkov" w:date="2015-10-13T12:30:00Z">
                <w:rPr>
                  <w:rFonts w:ascii="Cambria Math" w:hAnsi="Cambria Math"/>
                  <w:sz w:val="28"/>
                  <w:szCs w:val="28"/>
                </w:rPr>
                <m:t>D</m:t>
              </w:ins>
            </m:r>
          </m:e>
          <m:sub>
            <m:r>
              <w:ins w:id="79" w:author="Slava Molkov" w:date="2015-10-13T12:30:00Z">
                <w:rPr>
                  <w:rFonts w:ascii="Cambria Math" w:hAnsi="Cambria Math"/>
                  <w:sz w:val="28"/>
                  <w:szCs w:val="28"/>
                </w:rPr>
                <m:t>i</m:t>
              </w:ins>
            </m:r>
          </m:sub>
          <m:sup>
            <m:r>
              <w:ins w:id="80" w:author="Slava Molkov" w:date="2015-10-13T12:30:00Z">
                <w:rPr>
                  <w:rFonts w:ascii="Cambria Math" w:hAnsi="Cambria Math"/>
                  <w:sz w:val="28"/>
                  <w:szCs w:val="28"/>
                </w:rPr>
                <m:t>1</m:t>
              </w:ins>
            </m:r>
          </m:sup>
        </m:sSubSup>
        <m:sSub>
          <m:sSubPr>
            <m:ctrlPr>
              <w:del w:id="81" w:author="Slava Molkov" w:date="2015-10-13T12:30:00Z">
                <w:rPr>
                  <w:rFonts w:ascii="Cambria Math" w:hAnsi="Cambria Math"/>
                  <w:i/>
                  <w:sz w:val="28"/>
                  <w:szCs w:val="28"/>
                </w:rPr>
              </w:del>
            </m:ctrlPr>
          </m:sSubPr>
          <m:e>
            <m:r>
              <w:del w:id="82" w:author="Slava Molkov" w:date="2015-10-13T12:30:00Z">
                <w:rPr>
                  <w:rFonts w:ascii="Cambria Math" w:hAnsi="Cambria Math"/>
                  <w:sz w:val="28"/>
                  <w:szCs w:val="28"/>
                </w:rPr>
                <m:t>D1</m:t>
              </w:del>
            </m:r>
          </m:e>
          <m:sub>
            <m:r>
              <w:del w:id="83" w:author="Slava Molkov" w:date="2015-10-13T12:30:00Z">
                <w:rPr>
                  <w:rFonts w:ascii="Cambria Math" w:hAnsi="Cambria Math"/>
                  <w:sz w:val="28"/>
                  <w:szCs w:val="28"/>
                </w:rPr>
                <m:t>i</m:t>
              </w:del>
            </m:r>
          </m:sub>
        </m:sSub>
        <m:r>
          <w:rPr>
            <w:rFonts w:ascii="Cambria Math" w:hAnsi="Cambria Math"/>
            <w:sz w:val="28"/>
            <w:szCs w:val="28"/>
          </w:rPr>
          <m:t>=</m:t>
        </m:r>
        <m:r>
          <w:ins w:id="84" w:author="Slava Molkov" w:date="2015-10-13T12:28:00Z">
            <w:rPr>
              <w:rFonts w:ascii="Cambria Math" w:hAnsi="Cambria Math"/>
              <w:sz w:val="28"/>
              <w:szCs w:val="28"/>
            </w:rPr>
            <m:t>s(</m:t>
          </w:ins>
        </m:r>
        <m:sSubSup>
          <m:sSubSupPr>
            <m:ctrlPr>
              <w:ins w:id="85" w:author="Slava Molkov" w:date="2015-10-13T12:30:00Z">
                <w:rPr>
                  <w:rFonts w:ascii="Cambria Math" w:hAnsi="Cambria Math"/>
                  <w:i/>
                  <w:sz w:val="28"/>
                  <w:szCs w:val="28"/>
                </w:rPr>
              </w:ins>
            </m:ctrlPr>
          </m:sSubSupPr>
          <m:e>
            <m:r>
              <w:ins w:id="86" w:author="Slava Molkov" w:date="2015-10-13T12:30:00Z">
                <w:rPr>
                  <w:rFonts w:ascii="Cambria Math" w:hAnsi="Cambria Math"/>
                  <w:sz w:val="28"/>
                  <w:szCs w:val="28"/>
                </w:rPr>
                <m:t>I</m:t>
              </w:ins>
            </m:r>
          </m:e>
          <m:sub>
            <m:r>
              <w:ins w:id="87" w:author="Slava Molkov" w:date="2015-10-13T12:30:00Z">
                <w:rPr>
                  <w:rFonts w:ascii="Cambria Math" w:hAnsi="Cambria Math"/>
                  <w:sz w:val="28"/>
                  <w:szCs w:val="28"/>
                </w:rPr>
                <m:t>i</m:t>
              </w:ins>
            </m:r>
          </m:sub>
          <m:sup>
            <m:r>
              <w:ins w:id="88" w:author="Slava Molkov" w:date="2015-10-13T12:30:00Z">
                <w:rPr>
                  <w:rFonts w:ascii="Cambria Math" w:hAnsi="Cambria Math"/>
                  <w:sz w:val="28"/>
                  <w:szCs w:val="28"/>
                </w:rPr>
                <m:t>1</m:t>
              </w:ins>
            </m:r>
          </m:sup>
        </m:sSubSup>
        <m:r>
          <w:ins w:id="89" w:author="Slava Molkov" w:date="2015-10-13T12:28:00Z">
            <w:rPr>
              <w:rFonts w:ascii="Cambria Math" w:hAnsi="Cambria Math"/>
              <w:sz w:val="28"/>
              <w:szCs w:val="28"/>
            </w:rPr>
            <m:t>)</m:t>
          </w:ins>
        </m:r>
        <m:r>
          <w:ins w:id="90" w:author="Slava Molkov" w:date="2015-10-13T12:27:00Z">
            <w:rPr>
              <w:rFonts w:ascii="Cambria Math" w:hAnsi="Cambria Math"/>
              <w:sz w:val="28"/>
              <w:szCs w:val="28"/>
            </w:rPr>
            <m:t>-</m:t>
          </w:ins>
        </m:r>
        <m:sSubSup>
          <m:sSubSupPr>
            <m:ctrlPr>
              <w:ins w:id="91" w:author="Slava Molkov" w:date="2015-10-13T12:30:00Z">
                <w:rPr>
                  <w:rFonts w:ascii="Cambria Math" w:hAnsi="Cambria Math"/>
                  <w:i/>
                  <w:sz w:val="28"/>
                  <w:szCs w:val="28"/>
                </w:rPr>
              </w:ins>
            </m:ctrlPr>
          </m:sSubSupPr>
          <m:e>
            <m:r>
              <w:ins w:id="92" w:author="Slava Molkov" w:date="2015-10-13T12:30:00Z">
                <w:rPr>
                  <w:rFonts w:ascii="Cambria Math" w:hAnsi="Cambria Math"/>
                  <w:sz w:val="28"/>
                  <w:szCs w:val="28"/>
                </w:rPr>
                <m:t>D</m:t>
              </w:ins>
            </m:r>
          </m:e>
          <m:sub>
            <m:r>
              <w:ins w:id="93" w:author="Slava Molkov" w:date="2015-10-13T12:30:00Z">
                <w:rPr>
                  <w:rFonts w:ascii="Cambria Math" w:hAnsi="Cambria Math"/>
                  <w:sz w:val="28"/>
                  <w:szCs w:val="28"/>
                </w:rPr>
                <m:t>i</m:t>
              </w:ins>
            </m:r>
          </m:sub>
          <m:sup>
            <m:r>
              <w:ins w:id="94" w:author="Slava Molkov" w:date="2015-10-13T12:30:00Z">
                <w:rPr>
                  <w:rFonts w:ascii="Cambria Math" w:hAnsi="Cambria Math"/>
                  <w:sz w:val="28"/>
                  <w:szCs w:val="28"/>
                </w:rPr>
                <m:t>1</m:t>
              </w:ins>
            </m:r>
          </m:sup>
        </m:sSubSup>
        <m:sSub>
          <m:sSubPr>
            <m:ctrlPr>
              <w:del w:id="95" w:author="Slava Molkov" w:date="2015-10-13T12:27:00Z">
                <w:rPr>
                  <w:rFonts w:ascii="Cambria Math" w:hAnsi="Cambria Math"/>
                  <w:i/>
                  <w:sz w:val="28"/>
                  <w:szCs w:val="28"/>
                </w:rPr>
              </w:del>
            </m:ctrlPr>
          </m:sSubPr>
          <m:e>
            <m:r>
              <w:del w:id="96" w:author="Slava Molkov" w:date="2015-10-13T12:27:00Z">
                <w:rPr>
                  <w:rFonts w:ascii="Cambria Math" w:hAnsi="Cambria Math"/>
                  <w:sz w:val="28"/>
                  <w:szCs w:val="28"/>
                </w:rPr>
                <m:t>d1</m:t>
              </w:del>
            </m:r>
          </m:e>
          <m:sub>
            <m:r>
              <w:del w:id="97" w:author="Slava Molkov" w:date="2015-10-13T12:27:00Z">
                <w:rPr>
                  <w:rFonts w:ascii="Cambria Math" w:hAnsi="Cambria Math"/>
                  <w:sz w:val="28"/>
                  <w:szCs w:val="28"/>
                </w:rPr>
                <m:t>i</m:t>
              </w:del>
            </m:r>
          </m:sub>
        </m:sSub>
        <m:r>
          <w:del w:id="98" w:author="Slava Molkov" w:date="2015-10-13T12:27:00Z">
            <w:rPr>
              <w:rFonts w:ascii="Cambria Math" w:hAnsi="Cambria Math"/>
              <w:sz w:val="28"/>
              <w:szCs w:val="28"/>
            </w:rPr>
            <m:t>+</m:t>
          </w:del>
        </m:r>
        <m:d>
          <m:dPr>
            <m:ctrlPr>
              <w:del w:id="99" w:author="Slava Molkov" w:date="2015-10-13T12:27:00Z">
                <w:rPr>
                  <w:rFonts w:ascii="Cambria Math" w:hAnsi="Cambria Math"/>
                  <w:i/>
                  <w:sz w:val="28"/>
                  <w:szCs w:val="28"/>
                </w:rPr>
              </w:del>
            </m:ctrlPr>
          </m:dPr>
          <m:e>
            <m:sSub>
              <m:sSubPr>
                <m:ctrlPr>
                  <w:del w:id="100" w:author="Slava Molkov" w:date="2015-10-13T12:27:00Z">
                    <w:rPr>
                      <w:rFonts w:ascii="Cambria Math" w:hAnsi="Cambria Math"/>
                      <w:i/>
                      <w:sz w:val="28"/>
                      <w:szCs w:val="28"/>
                    </w:rPr>
                  </w:del>
                </m:ctrlPr>
              </m:sSubPr>
              <m:e>
                <m:r>
                  <w:del w:id="101" w:author="Slava Molkov" w:date="2015-10-13T12:27:00Z">
                    <w:rPr>
                      <w:rFonts w:ascii="Cambria Math" w:hAnsi="Cambria Math"/>
                      <w:sz w:val="28"/>
                      <w:szCs w:val="28"/>
                    </w:rPr>
                    <m:t>I</m:t>
                  </w:del>
                </m:r>
              </m:e>
              <m:sub>
                <m:sSub>
                  <m:sSubPr>
                    <m:ctrlPr>
                      <w:del w:id="102" w:author="Slava Molkov" w:date="2015-10-13T12:27:00Z">
                        <w:rPr>
                          <w:rFonts w:ascii="Cambria Math" w:hAnsi="Cambria Math"/>
                          <w:i/>
                          <w:sz w:val="28"/>
                          <w:szCs w:val="28"/>
                        </w:rPr>
                      </w:del>
                    </m:ctrlPr>
                  </m:sSubPr>
                  <m:e>
                    <m:r>
                      <w:del w:id="103" w:author="Slava Molkov" w:date="2015-10-13T12:27:00Z">
                        <w:rPr>
                          <w:rFonts w:ascii="Cambria Math" w:hAnsi="Cambria Math"/>
                          <w:sz w:val="28"/>
                          <w:szCs w:val="28"/>
                        </w:rPr>
                        <m:t>D1</m:t>
                      </w:del>
                    </m:r>
                  </m:e>
                  <m:sub>
                    <m:r>
                      <w:del w:id="104" w:author="Slava Molkov" w:date="2015-10-13T12:27:00Z">
                        <w:rPr>
                          <w:rFonts w:ascii="Cambria Math" w:hAnsi="Cambria Math"/>
                          <w:sz w:val="28"/>
                          <w:szCs w:val="28"/>
                        </w:rPr>
                        <m:t>i</m:t>
                      </w:del>
                    </m:r>
                  </m:sub>
                </m:sSub>
              </m:sub>
            </m:sSub>
            <m:r>
              <w:del w:id="105" w:author="Slava Molkov" w:date="2015-10-13T12:27:00Z">
                <w:rPr>
                  <w:rFonts w:ascii="Cambria Math" w:hAnsi="Cambria Math"/>
                  <w:sz w:val="28"/>
                  <w:szCs w:val="28"/>
                </w:rPr>
                <m:t>-</m:t>
              </w:del>
            </m:r>
            <m:sSub>
              <m:sSubPr>
                <m:ctrlPr>
                  <w:del w:id="106" w:author="Slava Molkov" w:date="2015-10-13T12:27:00Z">
                    <w:rPr>
                      <w:rFonts w:ascii="Cambria Math" w:hAnsi="Cambria Math"/>
                      <w:i/>
                      <w:sz w:val="28"/>
                      <w:szCs w:val="28"/>
                    </w:rPr>
                  </w:del>
                </m:ctrlPr>
              </m:sSubPr>
              <m:e>
                <m:r>
                  <w:del w:id="107" w:author="Slava Molkov" w:date="2015-10-13T12:27:00Z">
                    <w:rPr>
                      <w:rFonts w:ascii="Cambria Math" w:hAnsi="Cambria Math"/>
                      <w:sz w:val="28"/>
                      <w:szCs w:val="28"/>
                    </w:rPr>
                    <m:t>d1</m:t>
                  </w:del>
                </m:r>
              </m:e>
              <m:sub>
                <m:r>
                  <w:del w:id="108" w:author="Slava Molkov" w:date="2015-10-13T12:27:00Z">
                    <w:rPr>
                      <w:rFonts w:ascii="Cambria Math" w:hAnsi="Cambria Math"/>
                      <w:sz w:val="28"/>
                      <w:szCs w:val="28"/>
                    </w:rPr>
                    <m:t>i</m:t>
                  </w:del>
                </m:r>
              </m:sub>
            </m:sSub>
          </m:e>
        </m:d>
        <m:r>
          <w:del w:id="109" w:author="Slava Molkov" w:date="2015-10-13T12:27:00Z">
            <w:rPr>
              <w:rFonts w:ascii="Cambria Math" w:hAnsi="Cambria Math"/>
              <w:sz w:val="28"/>
              <w:szCs w:val="28"/>
            </w:rPr>
            <m:t>(</m:t>
          </w:del>
        </m:r>
        <m:r>
          <w:del w:id="110" w:author="Slava Molkov" w:date="2015-10-13T12:28:00Z">
            <w:rPr>
              <w:rFonts w:ascii="Cambria Math" w:hAnsi="Cambria Math"/>
              <w:sz w:val="28"/>
              <w:szCs w:val="28"/>
            </w:rPr>
            <m:t>1-</m:t>
          </w:del>
        </m:r>
        <m:sSup>
          <m:sSupPr>
            <m:ctrlPr>
              <w:del w:id="111" w:author="Slava Molkov" w:date="2015-10-13T12:28:00Z">
                <w:rPr>
                  <w:rFonts w:ascii="Cambria Math" w:hAnsi="Cambria Math"/>
                  <w:i/>
                  <w:sz w:val="28"/>
                  <w:szCs w:val="28"/>
                </w:rPr>
              </w:del>
            </m:ctrlPr>
          </m:sSupPr>
          <m:e>
            <m:r>
              <w:del w:id="112" w:author="Slava Molkov" w:date="2015-10-13T12:28:00Z">
                <w:rPr>
                  <w:rFonts w:ascii="Cambria Math" w:hAnsi="Cambria Math"/>
                  <w:sz w:val="28"/>
                  <w:szCs w:val="28"/>
                </w:rPr>
                <m:t>e</m:t>
              </w:del>
            </m:r>
          </m:e>
          <m:sup>
            <m:f>
              <m:fPr>
                <m:ctrlPr>
                  <w:del w:id="113" w:author="Slava Molkov" w:date="2015-10-13T12:28:00Z">
                    <w:rPr>
                      <w:rFonts w:ascii="Cambria Math" w:hAnsi="Cambria Math"/>
                      <w:i/>
                      <w:sz w:val="28"/>
                      <w:szCs w:val="28"/>
                    </w:rPr>
                  </w:del>
                </m:ctrlPr>
              </m:fPr>
              <m:num>
                <m:r>
                  <w:del w:id="114" w:author="Slava Molkov" w:date="2015-10-13T12:28:00Z">
                    <w:rPr>
                      <w:rFonts w:ascii="Cambria Math" w:hAnsi="Cambria Math"/>
                      <w:sz w:val="28"/>
                      <w:szCs w:val="28"/>
                    </w:rPr>
                    <m:t>-dt</m:t>
                  </w:del>
                </m:r>
              </m:num>
              <m:den>
                <m:r>
                  <w:del w:id="115" w:author="Slava Molkov" w:date="2015-10-13T12:28:00Z">
                    <w:rPr>
                      <w:rFonts w:ascii="Cambria Math" w:hAnsi="Cambria Math"/>
                      <w:sz w:val="28"/>
                      <w:szCs w:val="28"/>
                    </w:rPr>
                    <m:t>τ</m:t>
                  </w:del>
                </m:r>
              </m:den>
            </m:f>
          </m:sup>
        </m:sSup>
        <m:r>
          <w:del w:id="116" w:author="Slava Molkov" w:date="2015-10-13T12:28:00Z">
            <w:rPr>
              <w:rFonts w:ascii="Cambria Math" w:hAnsi="Cambria Math"/>
              <w:sz w:val="28"/>
              <w:szCs w:val="28"/>
            </w:rPr>
            <m:t>)</m:t>
          </w:del>
        </m:r>
      </m:oMath>
      <w:del w:id="117" w:author="Slava Molkov" w:date="2015-10-13T12:28:00Z">
        <w:r w:rsidR="001330DA" w:rsidDel="0054515E">
          <w:rPr>
            <w:sz w:val="28"/>
            <w:szCs w:val="28"/>
          </w:rPr>
          <w:tab/>
        </w:r>
      </w:del>
      <w:r w:rsidR="001330DA">
        <w:rPr>
          <w:sz w:val="28"/>
          <w:szCs w:val="28"/>
        </w:rPr>
        <w:tab/>
      </w:r>
      <w:r w:rsidR="001330DA">
        <w:rPr>
          <w:sz w:val="28"/>
          <w:szCs w:val="28"/>
        </w:rPr>
        <w:tab/>
      </w:r>
      <w:r w:rsidR="001330DA">
        <w:rPr>
          <w:sz w:val="28"/>
          <w:szCs w:val="28"/>
        </w:rPr>
        <w:tab/>
      </w:r>
      <w:r w:rsidR="001330DA">
        <w:tab/>
      </w:r>
      <w:ins w:id="118" w:author="Slava Molkov" w:date="2015-10-13T12:48:00Z">
        <w:r w:rsidR="00322A5A">
          <w:tab/>
        </w:r>
        <w:r w:rsidR="00322A5A">
          <w:tab/>
        </w:r>
        <w:r w:rsidR="00322A5A">
          <w:tab/>
        </w:r>
        <w:r w:rsidR="00322A5A">
          <w:tab/>
        </w:r>
      </w:ins>
      <w:r w:rsidR="001330DA">
        <w:tab/>
        <w:t>(</w:t>
      </w:r>
      <w:r w:rsidR="00C82201">
        <w:t>1.</w:t>
      </w:r>
      <w:r w:rsidR="00BB2786">
        <w:t>3</w:t>
      </w:r>
      <w:r w:rsidR="001330DA">
        <w:t>)</w:t>
      </w:r>
    </w:p>
    <w:p w14:paraId="7254E895" w14:textId="2E41D8CB" w:rsidR="001330DA" w:rsidRDefault="001330DA" w:rsidP="006F71C5">
      <w:pPr>
        <w:spacing w:after="200"/>
        <w:jc w:val="both"/>
        <w:pPrChange w:id="119" w:author="Slava Molkov" w:date="2015-10-13T12:17:00Z">
          <w:pPr>
            <w:spacing w:after="200"/>
            <w:ind w:left="720"/>
            <w:jc w:val="both"/>
          </w:pPr>
        </w:pPrChange>
      </w:pPr>
      <w:r>
        <w:t xml:space="preserve">where: </w:t>
      </w:r>
      <m:oMath>
        <m:sSubSup>
          <m:sSubSupPr>
            <m:ctrlPr>
              <w:ins w:id="120" w:author="Slava Molkov" w:date="2015-10-13T12:31:00Z">
                <w:rPr>
                  <w:rFonts w:ascii="Cambria Math" w:hAnsi="Cambria Math"/>
                  <w:i/>
                  <w:sz w:val="28"/>
                  <w:szCs w:val="28"/>
                </w:rPr>
              </w:ins>
            </m:ctrlPr>
          </m:sSubSupPr>
          <m:e>
            <m:r>
              <w:ins w:id="121" w:author="Slava Molkov" w:date="2015-10-13T12:31:00Z">
                <w:rPr>
                  <w:rFonts w:ascii="Cambria Math" w:hAnsi="Cambria Math"/>
                  <w:sz w:val="28"/>
                  <w:szCs w:val="28"/>
                </w:rPr>
                <m:t>D</m:t>
              </w:ins>
            </m:r>
          </m:e>
          <m:sub>
            <m:r>
              <w:ins w:id="122" w:author="Slava Molkov" w:date="2015-10-13T12:31:00Z">
                <w:rPr>
                  <w:rFonts w:ascii="Cambria Math" w:hAnsi="Cambria Math"/>
                  <w:sz w:val="28"/>
                  <w:szCs w:val="28"/>
                </w:rPr>
                <m:t>i</m:t>
              </w:ins>
            </m:r>
          </m:sub>
          <m:sup>
            <m:r>
              <w:ins w:id="123" w:author="Slava Molkov" w:date="2015-10-13T12:31:00Z">
                <w:rPr>
                  <w:rFonts w:ascii="Cambria Math" w:hAnsi="Cambria Math"/>
                  <w:sz w:val="28"/>
                  <w:szCs w:val="28"/>
                </w:rPr>
                <m:t>1</m:t>
              </w:ins>
            </m:r>
          </m:sup>
        </m:sSubSup>
        <m:sSub>
          <m:sSubPr>
            <m:ctrlPr>
              <w:del w:id="124" w:author="Slava Molkov" w:date="2015-10-13T12:31:00Z">
                <w:rPr>
                  <w:rFonts w:ascii="Cambria Math" w:hAnsi="Cambria Math"/>
                  <w:i/>
                  <w:sz w:val="28"/>
                  <w:szCs w:val="28"/>
                </w:rPr>
              </w:del>
            </m:ctrlPr>
          </m:sSubPr>
          <m:e>
            <m:r>
              <w:del w:id="125" w:author="Slava Molkov" w:date="2015-10-13T12:31:00Z">
                <w:rPr>
                  <w:rFonts w:ascii="Cambria Math" w:hAnsi="Cambria Math"/>
                  <w:sz w:val="28"/>
                  <w:szCs w:val="28"/>
                </w:rPr>
                <m:t>d1</m:t>
              </w:del>
            </m:r>
          </m:e>
          <m:sub>
            <m:r>
              <w:del w:id="126" w:author="Slava Molkov" w:date="2015-10-13T12:31:00Z">
                <w:rPr>
                  <w:rFonts w:ascii="Cambria Math" w:hAnsi="Cambria Math"/>
                  <w:sz w:val="28"/>
                  <w:szCs w:val="28"/>
                </w:rPr>
                <m:t>i</m:t>
              </w:del>
            </m:r>
          </m:sub>
        </m:sSub>
      </m:oMath>
      <w:r>
        <w:rPr>
          <w:sz w:val="28"/>
          <w:szCs w:val="28"/>
        </w:rPr>
        <w:t xml:space="preserve"> </w:t>
      </w:r>
      <w:r w:rsidRPr="001C1FF0">
        <w:t>is the</w:t>
      </w:r>
      <w:r>
        <w:rPr>
          <w:sz w:val="28"/>
          <w:szCs w:val="28"/>
        </w:rPr>
        <w:t xml:space="preserve"> </w:t>
      </w:r>
      <w:r w:rsidR="005C39C4">
        <w:t>firing r</w:t>
      </w:r>
      <w:r w:rsidR="000A6529">
        <w:t>ate</w:t>
      </w:r>
      <w:r w:rsidR="005C39C4">
        <w:t xml:space="preserve"> </w:t>
      </w:r>
      <w:r w:rsidR="000A6529">
        <w:t>of that MSN</w:t>
      </w:r>
      <w:del w:id="127" w:author="Slava Molkov" w:date="2015-10-13T12:32:00Z">
        <w:r w:rsidR="000A6529" w:rsidDel="0054515E">
          <w:delText xml:space="preserve"> during </w:delText>
        </w:r>
        <w:r w:rsidDel="0054515E">
          <w:delText>the previous time step</w:delText>
        </w:r>
      </w:del>
      <w:r>
        <w:t>;</w:t>
      </w:r>
      <w:ins w:id="128" w:author="Slava Molkov" w:date="2015-10-13T12:43:00Z">
        <w:r w:rsidR="002C1DA9">
          <w:t xml:space="preserve"> </w:t>
        </w:r>
      </w:ins>
      <m:oMath>
        <m:sSubSup>
          <m:sSubSupPr>
            <m:ctrlPr>
              <w:ins w:id="129" w:author="Slava Molkov" w:date="2015-10-13T12:32:00Z">
                <w:rPr>
                  <w:rFonts w:ascii="Cambria Math" w:hAnsi="Cambria Math"/>
                  <w:i/>
                  <w:sz w:val="28"/>
                  <w:szCs w:val="28"/>
                </w:rPr>
              </w:ins>
            </m:ctrlPr>
          </m:sSubSupPr>
          <m:e>
            <m:r>
              <w:ins w:id="130" w:author="Slava Molkov" w:date="2015-10-13T12:32:00Z">
                <w:rPr>
                  <w:rFonts w:ascii="Cambria Math" w:hAnsi="Cambria Math"/>
                  <w:sz w:val="28"/>
                  <w:szCs w:val="28"/>
                </w:rPr>
                <m:t>I</m:t>
              </w:ins>
            </m:r>
          </m:e>
          <m:sub>
            <m:r>
              <w:ins w:id="131" w:author="Slava Molkov" w:date="2015-10-13T12:32:00Z">
                <w:rPr>
                  <w:rFonts w:ascii="Cambria Math" w:hAnsi="Cambria Math"/>
                  <w:sz w:val="28"/>
                  <w:szCs w:val="28"/>
                </w:rPr>
                <m:t>i</m:t>
              </w:ins>
            </m:r>
          </m:sub>
          <m:sup>
            <m:r>
              <w:ins w:id="132" w:author="Slava Molkov" w:date="2015-10-13T12:32:00Z">
                <w:rPr>
                  <w:rFonts w:ascii="Cambria Math" w:hAnsi="Cambria Math"/>
                  <w:sz w:val="28"/>
                  <w:szCs w:val="28"/>
                </w:rPr>
                <m:t>1</m:t>
              </w:ins>
            </m:r>
          </m:sup>
        </m:sSubSup>
        <m:sSub>
          <m:sSubPr>
            <m:ctrlPr>
              <w:del w:id="133" w:author="Slava Molkov" w:date="2015-10-13T12:32:00Z">
                <w:rPr>
                  <w:rFonts w:ascii="Cambria Math" w:hAnsi="Cambria Math"/>
                  <w:i/>
                  <w:sz w:val="28"/>
                  <w:szCs w:val="28"/>
                </w:rPr>
              </w:del>
            </m:ctrlPr>
          </m:sSubPr>
          <m:e>
            <m:r>
              <w:del w:id="134" w:author="Slava Molkov" w:date="2015-10-13T12:32:00Z">
                <w:rPr>
                  <w:rFonts w:ascii="Cambria Math" w:hAnsi="Cambria Math"/>
                  <w:sz w:val="28"/>
                  <w:szCs w:val="28"/>
                </w:rPr>
                <m:t xml:space="preserve"> I</m:t>
              </w:del>
            </m:r>
          </m:e>
          <m:sub>
            <m:sSub>
              <m:sSubPr>
                <m:ctrlPr>
                  <w:del w:id="135" w:author="Slava Molkov" w:date="2015-10-13T12:32:00Z">
                    <w:rPr>
                      <w:rFonts w:ascii="Cambria Math" w:hAnsi="Cambria Math"/>
                      <w:i/>
                      <w:sz w:val="28"/>
                      <w:szCs w:val="28"/>
                    </w:rPr>
                  </w:del>
                </m:ctrlPr>
              </m:sSubPr>
              <m:e>
                <m:r>
                  <w:del w:id="136" w:author="Slava Molkov" w:date="2015-10-13T12:32:00Z">
                    <w:rPr>
                      <w:rFonts w:ascii="Cambria Math" w:hAnsi="Cambria Math"/>
                      <w:sz w:val="28"/>
                      <w:szCs w:val="28"/>
                    </w:rPr>
                    <m:t>D1</m:t>
                  </w:del>
                </m:r>
              </m:e>
              <m:sub>
                <m:r>
                  <w:del w:id="137" w:author="Slava Molkov" w:date="2015-10-13T12:32:00Z">
                    <w:rPr>
                      <w:rFonts w:ascii="Cambria Math" w:hAnsi="Cambria Math"/>
                      <w:sz w:val="28"/>
                      <w:szCs w:val="28"/>
                    </w:rPr>
                    <m:t>i</m:t>
                  </w:del>
                </m:r>
              </m:sub>
            </m:sSub>
          </m:sub>
        </m:sSub>
      </m:oMath>
      <w:r>
        <w:t xml:space="preserve"> </w:t>
      </w:r>
      <w:r>
        <w:rPr>
          <w:highlight w:val="white"/>
        </w:rPr>
        <w:t>is the weighted sum of inputs to</w:t>
      </w:r>
      <w:r>
        <w:t xml:space="preserve"> </w:t>
      </w:r>
      <w:r w:rsidR="000A6529">
        <w:t xml:space="preserve">that </w:t>
      </w:r>
      <w:r>
        <w:t>MSN</w:t>
      </w:r>
      <w:del w:id="138" w:author="Slava Molkov" w:date="2015-10-13T12:32:00Z">
        <w:r w:rsidDel="0054515E">
          <w:rPr>
            <w:highlight w:val="white"/>
          </w:rPr>
          <w:delText xml:space="preserve"> during the current time step</w:delText>
        </w:r>
        <w:r w:rsidDel="0054515E">
          <w:delText>;</w:delText>
        </w:r>
        <m:oMath>
          <m:r>
            <w:rPr>
              <w:rFonts w:ascii="Cambria Math" w:hAnsi="Cambria Math"/>
              <w:sz w:val="28"/>
              <w:szCs w:val="28"/>
            </w:rPr>
            <m:t xml:space="preserve"> dt</m:t>
          </m:r>
        </m:oMath>
        <w:r w:rsidRPr="00615277" w:rsidDel="0054515E">
          <w:delText xml:space="preserve"> </w:delText>
        </w:r>
        <w:r w:rsidDel="0054515E">
          <w:delText>is the time step duration equivalent to 1ms</w:delText>
        </w:r>
      </w:del>
      <w:r>
        <w:t xml:space="preserve">; </w:t>
      </w:r>
      <m:oMath>
        <m:r>
          <w:rPr>
            <w:rFonts w:ascii="Cambria Math" w:hAnsi="Cambria Math"/>
            <w:sz w:val="28"/>
            <w:szCs w:val="28"/>
          </w:rPr>
          <m:t>τ</m:t>
        </m:r>
      </m:oMath>
      <w:r>
        <w:rPr>
          <w:sz w:val="28"/>
          <w:szCs w:val="28"/>
        </w:rPr>
        <w:t xml:space="preserve"> </w:t>
      </w:r>
      <w:r>
        <w:rPr>
          <w:highlight w:val="white"/>
        </w:rPr>
        <w:t xml:space="preserve">is the Wilson-Cowan time constant </w:t>
      </w:r>
      <w:del w:id="139" w:author="Slava Molkov" w:date="2015-10-13T12:31:00Z">
        <w:r w:rsidDel="0054515E">
          <w:rPr>
            <w:highlight w:val="white"/>
          </w:rPr>
          <w:delText xml:space="preserve">equivalent </w:delText>
        </w:r>
      </w:del>
      <w:ins w:id="140" w:author="Slava Molkov" w:date="2015-10-13T12:31:00Z">
        <w:r w:rsidR="0054515E">
          <w:rPr>
            <w:highlight w:val="white"/>
          </w:rPr>
          <w:t xml:space="preserve">equal </w:t>
        </w:r>
      </w:ins>
      <w:r>
        <w:rPr>
          <w:highlight w:val="white"/>
        </w:rPr>
        <w:t>to 1ms</w:t>
      </w:r>
      <w:r w:rsidR="000A6529">
        <w:t>; and</w:t>
      </w:r>
      <m:oMath>
        <m:r>
          <w:rPr>
            <w:rFonts w:ascii="Cambria Math" w:hAnsi="Cambria Math"/>
            <w:sz w:val="28"/>
            <w:szCs w:val="28"/>
          </w:rPr>
          <m:t xml:space="preserve"> i</m:t>
        </m:r>
      </m:oMath>
      <w:r w:rsidR="000A6529">
        <w:t xml:space="preserve"> is the index of the direct pathway MSN corresponding to a particular action</w:t>
      </w:r>
      <m:oMath>
        <m:r>
          <w:rPr>
            <w:rFonts w:ascii="Cambria Math" w:hAnsi="Cambria Math"/>
            <w:sz w:val="28"/>
            <w:szCs w:val="28"/>
          </w:rPr>
          <m:t xml:space="preserve"> i</m:t>
        </m:r>
      </m:oMath>
      <w:r w:rsidR="000A6529">
        <w:t xml:space="preserve">. </w:t>
      </w:r>
    </w:p>
    <w:p w14:paraId="3E6BA361" w14:textId="284E2998" w:rsidR="001330DA" w:rsidRDefault="001330DA" w:rsidP="001330DA">
      <w:pPr>
        <w:spacing w:after="200"/>
        <w:jc w:val="both"/>
      </w:pPr>
      <w:r>
        <w:t>The</w:t>
      </w:r>
      <w:r w:rsidR="000A6529">
        <w:t xml:space="preserve"> weighted sum of inputs to each </w:t>
      </w:r>
      <w:r>
        <w:t>direct pathway MSN</w:t>
      </w:r>
      <w:r>
        <w:rPr>
          <w:highlight w:val="white"/>
        </w:rPr>
        <w:t xml:space="preserve"> during the current time step</w:t>
      </w:r>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D1</m:t>
                </m:r>
              </m:e>
              <m:sub>
                <m:r>
                  <w:rPr>
                    <w:rFonts w:ascii="Cambria Math" w:hAnsi="Cambria Math"/>
                    <w:sz w:val="28"/>
                    <w:szCs w:val="28"/>
                  </w:rPr>
                  <m:t>i</m:t>
                </m:r>
              </m:sub>
            </m:sSub>
          </m:sub>
        </m:sSub>
      </m:oMath>
      <w:r>
        <w:t xml:space="preserve">, is defined as: </w:t>
      </w:r>
    </w:p>
    <w:p w14:paraId="42678566" w14:textId="1436500A" w:rsidR="001330DA" w:rsidRDefault="0054515E" w:rsidP="001330DA">
      <w:pPr>
        <w:spacing w:after="200"/>
        <w:ind w:firstLine="720"/>
        <w:jc w:val="both"/>
      </w:pPr>
      <m:oMath>
        <m:sSubSup>
          <m:sSubSupPr>
            <m:ctrlPr>
              <w:ins w:id="141" w:author="Slava Molkov" w:date="2015-10-13T12:32:00Z">
                <w:rPr>
                  <w:rFonts w:ascii="Cambria Math" w:hAnsi="Cambria Math"/>
                  <w:i/>
                  <w:sz w:val="28"/>
                  <w:szCs w:val="28"/>
                </w:rPr>
              </w:ins>
            </m:ctrlPr>
          </m:sSubSupPr>
          <m:e>
            <m:r>
              <w:ins w:id="142" w:author="Slava Molkov" w:date="2015-10-13T12:32:00Z">
                <w:rPr>
                  <w:rFonts w:ascii="Cambria Math" w:hAnsi="Cambria Math"/>
                  <w:sz w:val="28"/>
                  <w:szCs w:val="28"/>
                </w:rPr>
                <m:t>I</m:t>
              </w:ins>
            </m:r>
          </m:e>
          <m:sub>
            <m:r>
              <w:ins w:id="143" w:author="Slava Molkov" w:date="2015-10-13T12:32:00Z">
                <w:rPr>
                  <w:rFonts w:ascii="Cambria Math" w:hAnsi="Cambria Math"/>
                  <w:sz w:val="28"/>
                  <w:szCs w:val="28"/>
                </w:rPr>
                <m:t>i</m:t>
              </w:ins>
            </m:r>
          </m:sub>
          <m:sup>
            <m:r>
              <w:ins w:id="144" w:author="Slava Molkov" w:date="2015-10-13T12:32:00Z">
                <w:rPr>
                  <w:rFonts w:ascii="Cambria Math" w:hAnsi="Cambria Math"/>
                  <w:sz w:val="28"/>
                  <w:szCs w:val="28"/>
                </w:rPr>
                <m:t>1</m:t>
              </w:ins>
            </m:r>
          </m:sup>
        </m:sSubSup>
        <m:sSub>
          <m:sSubPr>
            <m:ctrlPr>
              <w:del w:id="145" w:author="Slava Molkov" w:date="2015-10-13T12:32:00Z">
                <w:rPr>
                  <w:rFonts w:ascii="Cambria Math" w:hAnsi="Cambria Math"/>
                  <w:i/>
                  <w:sz w:val="28"/>
                  <w:szCs w:val="28"/>
                </w:rPr>
              </w:del>
            </m:ctrlPr>
          </m:sSubPr>
          <m:e>
            <m:r>
              <w:del w:id="146" w:author="Slava Molkov" w:date="2015-10-13T12:32:00Z">
                <w:rPr>
                  <w:rFonts w:ascii="Cambria Math" w:hAnsi="Cambria Math"/>
                  <w:sz w:val="28"/>
                  <w:szCs w:val="28"/>
                </w:rPr>
                <m:t>I</m:t>
              </w:del>
            </m:r>
          </m:e>
          <m:sub>
            <m:sSub>
              <m:sSubPr>
                <m:ctrlPr>
                  <w:del w:id="147" w:author="Slava Molkov" w:date="2015-10-13T12:32:00Z">
                    <w:rPr>
                      <w:rFonts w:ascii="Cambria Math" w:hAnsi="Cambria Math"/>
                      <w:i/>
                      <w:sz w:val="28"/>
                      <w:szCs w:val="28"/>
                    </w:rPr>
                  </w:del>
                </m:ctrlPr>
              </m:sSubPr>
              <m:e>
                <m:r>
                  <w:del w:id="148" w:author="Slava Molkov" w:date="2015-10-13T12:32:00Z">
                    <w:rPr>
                      <w:rFonts w:ascii="Cambria Math" w:hAnsi="Cambria Math"/>
                      <w:sz w:val="28"/>
                      <w:szCs w:val="28"/>
                    </w:rPr>
                    <m:t>D1</m:t>
                  </w:del>
                </m:r>
              </m:e>
              <m:sub>
                <m:r>
                  <w:del w:id="149" w:author="Slava Molkov" w:date="2015-10-13T12:32:00Z">
                    <w:rPr>
                      <w:rFonts w:ascii="Cambria Math" w:hAnsi="Cambria Math"/>
                      <w:sz w:val="28"/>
                      <w:szCs w:val="28"/>
                    </w:rPr>
                    <m:t>i</m:t>
                  </w:del>
                </m:r>
              </m:sub>
            </m:sSub>
          </m:sub>
        </m:sSub>
        <m:r>
          <w:rPr>
            <w:rFonts w:ascii="Cambria Math" w:hAnsi="Cambria Math"/>
            <w:sz w:val="28"/>
            <w:szCs w:val="28"/>
          </w:rPr>
          <m:t>=</m:t>
        </m:r>
        <m:r>
          <w:del w:id="150" w:author="Slava Molkov" w:date="2015-10-13T12:32:00Z">
            <w:rPr>
              <w:rFonts w:ascii="Cambria Math" w:hAnsi="Cambria Math"/>
              <w:sz w:val="28"/>
              <w:szCs w:val="28"/>
            </w:rPr>
            <m:t>tanh(</m:t>
          </w:del>
        </m:r>
        <m:nary>
          <m:naryPr>
            <m:chr m:val="∑"/>
            <m:limLoc m:val="subSup"/>
            <m:ctrlPr>
              <w:rPr>
                <w:rFonts w:ascii="Cambria Math" w:hAnsi="Cambria Math"/>
                <w:i/>
                <w:sz w:val="28"/>
                <w:szCs w:val="28"/>
              </w:rPr>
            </m:ctrlPr>
          </m:naryPr>
          <m:sub>
            <m:r>
              <w:rPr>
                <w:rFonts w:ascii="Cambria Math" w:hAnsi="Cambria Math"/>
                <w:sz w:val="28"/>
                <w:szCs w:val="28"/>
              </w:rPr>
              <m:t>j</m:t>
            </m:r>
            <m:r>
              <w:ins w:id="151" w:author="Slava Molkov" w:date="2015-10-13T12:33:00Z">
                <w:rPr>
                  <w:rFonts w:ascii="Cambria Math" w:hAnsi="Cambria Math"/>
                  <w:sz w:val="28"/>
                  <w:szCs w:val="28"/>
                </w:rPr>
                <m:t>=1</m:t>
              </w:ins>
            </m:r>
          </m:sub>
          <m:sup>
            <m:sSub>
              <m:sSubPr>
                <m:ctrlPr>
                  <w:ins w:id="152" w:author="Slava Molkov" w:date="2015-10-13T12:33:00Z">
                    <w:rPr>
                      <w:rFonts w:ascii="Cambria Math" w:hAnsi="Cambria Math"/>
                      <w:i/>
                      <w:sz w:val="28"/>
                      <w:szCs w:val="28"/>
                    </w:rPr>
                  </w:ins>
                </m:ctrlPr>
              </m:sSubPr>
              <m:e>
                <m:r>
                  <w:ins w:id="153" w:author="Slava Molkov" w:date="2015-10-13T12:33:00Z">
                    <w:rPr>
                      <w:rFonts w:ascii="Cambria Math" w:hAnsi="Cambria Math"/>
                      <w:sz w:val="28"/>
                      <w:szCs w:val="28"/>
                    </w:rPr>
                    <m:t>N</m:t>
                  </w:ins>
                </m:r>
              </m:e>
              <m:sub>
                <m:r>
                  <w:ins w:id="154" w:author="Slava Molkov" w:date="2015-10-13T12:33:00Z">
                    <w:rPr>
                      <w:rFonts w:ascii="Cambria Math" w:hAnsi="Cambria Math"/>
                      <w:sz w:val="28"/>
                      <w:szCs w:val="28"/>
                    </w:rPr>
                    <m:t>c</m:t>
                  </w:ins>
                </m:r>
              </m:sub>
            </m:sSub>
          </m:sup>
          <m:e>
            <m:sSubSup>
              <m:sSubSupPr>
                <m:ctrlPr>
                  <w:ins w:id="155" w:author="Slava Molkov" w:date="2015-10-13T12:34:00Z">
                    <w:rPr>
                      <w:rFonts w:ascii="Cambria Math" w:hAnsi="Cambria Math"/>
                      <w:i/>
                      <w:sz w:val="28"/>
                      <w:szCs w:val="28"/>
                    </w:rPr>
                  </w:ins>
                </m:ctrlPr>
              </m:sSubSupPr>
              <m:e>
                <m:r>
                  <w:ins w:id="156" w:author="Slava Molkov" w:date="2015-10-13T12:35:00Z">
                    <w:rPr>
                      <w:rFonts w:ascii="Cambria Math" w:hAnsi="Cambria Math"/>
                      <w:sz w:val="28"/>
                      <w:szCs w:val="28"/>
                    </w:rPr>
                    <m:t>W</m:t>
                  </w:ins>
                </m:r>
              </m:e>
              <m:sub>
                <m:r>
                  <w:ins w:id="157" w:author="Slava Molkov" w:date="2015-10-13T12:34:00Z">
                    <w:rPr>
                      <w:rFonts w:ascii="Cambria Math" w:hAnsi="Cambria Math"/>
                      <w:sz w:val="28"/>
                      <w:szCs w:val="28"/>
                    </w:rPr>
                    <m:t>i</m:t>
                  </w:ins>
                </m:r>
                <m:r>
                  <w:ins w:id="158" w:author="Slava Molkov" w:date="2015-10-13T12:35:00Z">
                    <w:rPr>
                      <w:rFonts w:ascii="Cambria Math" w:hAnsi="Cambria Math"/>
                      <w:sz w:val="28"/>
                      <w:szCs w:val="28"/>
                    </w:rPr>
                    <m:t>j</m:t>
                  </w:ins>
                </m:r>
              </m:sub>
              <m:sup>
                <m:r>
                  <w:ins w:id="159" w:author="Slava Molkov" w:date="2015-10-13T12:34:00Z">
                    <w:rPr>
                      <w:rFonts w:ascii="Cambria Math" w:hAnsi="Cambria Math"/>
                      <w:sz w:val="28"/>
                      <w:szCs w:val="28"/>
                    </w:rPr>
                    <m:t>1</m:t>
                  </w:ins>
                </m:r>
              </m:sup>
            </m:sSubSup>
            <m:sSub>
              <m:sSubPr>
                <m:ctrlPr>
                  <w:del w:id="160" w:author="Slava Molkov" w:date="2015-10-13T12:34:00Z">
                    <w:rPr>
                      <w:rFonts w:ascii="Cambria Math" w:hAnsi="Cambria Math"/>
                      <w:i/>
                      <w:sz w:val="28"/>
                      <w:szCs w:val="28"/>
                    </w:rPr>
                  </w:del>
                </m:ctrlPr>
              </m:sSubPr>
              <m:e>
                <m:r>
                  <w:del w:id="161" w:author="Slava Molkov" w:date="2015-10-13T12:34:00Z">
                    <w:rPr>
                      <w:rFonts w:ascii="Cambria Math" w:hAnsi="Cambria Math"/>
                      <w:sz w:val="28"/>
                      <w:szCs w:val="28"/>
                    </w:rPr>
                    <m:t>wc1</m:t>
                  </w:del>
                </m:r>
              </m:e>
              <m:sub>
                <m:r>
                  <w:del w:id="162" w:author="Slava Molkov" w:date="2015-10-13T12:34:00Z">
                    <w:rPr>
                      <w:rFonts w:ascii="Cambria Math" w:hAnsi="Cambria Math"/>
                      <w:sz w:val="28"/>
                      <w:szCs w:val="28"/>
                    </w:rPr>
                    <m:t>ji</m:t>
                  </w:del>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e>
        </m:nary>
        <m:r>
          <w:rPr>
            <w:rFonts w:ascii="Cambria Math" w:hAnsi="Cambria Math"/>
            <w:sz w:val="28"/>
            <w:szCs w:val="28"/>
          </w:rPr>
          <m:t>+</m:t>
        </m:r>
        <m:sSubSup>
          <m:sSubSupPr>
            <m:ctrlPr>
              <w:ins w:id="163" w:author="Slava Molkov" w:date="2015-10-13T12:35:00Z">
                <w:rPr>
                  <w:rFonts w:ascii="Cambria Math" w:hAnsi="Cambria Math"/>
                  <w:i/>
                  <w:sz w:val="28"/>
                  <w:szCs w:val="28"/>
                </w:rPr>
              </w:ins>
            </m:ctrlPr>
          </m:sSubSupPr>
          <m:e>
            <m:r>
              <w:ins w:id="164" w:author="Slava Molkov" w:date="2015-10-13T12:35:00Z">
                <w:rPr>
                  <w:rFonts w:ascii="Cambria Math" w:hAnsi="Cambria Math"/>
                  <w:sz w:val="28"/>
                  <w:szCs w:val="28"/>
                </w:rPr>
                <m:t>w</m:t>
              </w:ins>
            </m:r>
          </m:e>
          <m:sub>
            <m:r>
              <w:ins w:id="165" w:author="Slava Molkov" w:date="2015-10-13T12:36:00Z">
                <w:rPr>
                  <w:rFonts w:ascii="Cambria Math" w:hAnsi="Cambria Math"/>
                  <w:sz w:val="28"/>
                  <w:szCs w:val="28"/>
                </w:rPr>
                <m:t>a</m:t>
              </w:ins>
            </m:r>
          </m:sub>
          <m:sup>
            <m:r>
              <w:ins w:id="166" w:author="Slava Molkov" w:date="2015-10-13T12:35:00Z">
                <w:rPr>
                  <w:rFonts w:ascii="Cambria Math" w:hAnsi="Cambria Math"/>
                  <w:sz w:val="28"/>
                  <w:szCs w:val="28"/>
                </w:rPr>
                <m:t>1</m:t>
              </w:ins>
            </m:r>
          </m:sup>
        </m:sSubSup>
        <m:r>
          <w:ins w:id="167" w:author="Slava Molkov" w:date="2015-10-13T12:43:00Z">
            <w:rPr>
              <w:rFonts w:ascii="Cambria Math" w:hAnsi="Cambria Math"/>
              <w:sz w:val="28"/>
              <w:szCs w:val="28"/>
            </w:rPr>
            <m:t>∙</m:t>
          </w:ins>
        </m:r>
        <m:r>
          <w:del w:id="168" w:author="Slava Molkov" w:date="2015-10-13T12:36:00Z">
            <w:rPr>
              <w:rFonts w:ascii="Cambria Math" w:hAnsi="Cambria Math"/>
              <w:sz w:val="28"/>
              <w:szCs w:val="28"/>
            </w:rPr>
            <m:t>wa1∙</m:t>
          </w:del>
        </m:r>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m:nary>
          <m:naryPr>
            <m:chr m:val="∑"/>
            <m:limLoc m:val="subSup"/>
            <m:ctrlPr>
              <w:rPr>
                <w:rFonts w:ascii="Cambria Math" w:hAnsi="Cambria Math"/>
                <w:i/>
                <w:sz w:val="28"/>
                <w:szCs w:val="28"/>
              </w:rPr>
            </m:ctrlPr>
          </m:naryPr>
          <m:sub>
            <m:r>
              <w:ins w:id="169" w:author="Slava Molkov" w:date="2015-10-13T12:40:00Z">
                <w:rPr>
                  <w:rFonts w:ascii="Cambria Math" w:hAnsi="Cambria Math"/>
                  <w:sz w:val="28"/>
                  <w:szCs w:val="28"/>
                </w:rPr>
                <m:t>j≠</m:t>
              </w:ins>
            </m:r>
            <m:r>
              <w:rPr>
                <w:rFonts w:ascii="Cambria Math" w:hAnsi="Cambria Math"/>
                <w:sz w:val="28"/>
                <w:szCs w:val="28"/>
              </w:rPr>
              <m:t>i</m:t>
            </m:r>
          </m:sub>
          <m:sup>
            <m:sSub>
              <m:sSubPr>
                <m:ctrlPr>
                  <w:ins w:id="170" w:author="Slava Molkov" w:date="2015-10-13T12:36:00Z">
                    <w:rPr>
                      <w:rFonts w:ascii="Cambria Math" w:hAnsi="Cambria Math"/>
                      <w:i/>
                      <w:sz w:val="28"/>
                      <w:szCs w:val="28"/>
                    </w:rPr>
                  </w:ins>
                </m:ctrlPr>
              </m:sSubPr>
              <m:e>
                <m:r>
                  <w:ins w:id="171" w:author="Slava Molkov" w:date="2015-10-13T12:36:00Z">
                    <w:rPr>
                      <w:rFonts w:ascii="Cambria Math" w:hAnsi="Cambria Math"/>
                      <w:sz w:val="28"/>
                      <w:szCs w:val="28"/>
                    </w:rPr>
                    <m:t>N</m:t>
                  </w:ins>
                </m:r>
              </m:e>
              <m:sub>
                <m:r>
                  <w:ins w:id="172" w:author="Slava Molkov" w:date="2015-10-13T12:36:00Z">
                    <w:rPr>
                      <w:rFonts w:ascii="Cambria Math" w:hAnsi="Cambria Math"/>
                      <w:sz w:val="28"/>
                      <w:szCs w:val="28"/>
                    </w:rPr>
                    <m:t>a</m:t>
                  </w:ins>
                </m:r>
              </m:sub>
            </m:sSub>
          </m:sup>
          <m:e>
            <m:r>
              <w:rPr>
                <w:rFonts w:ascii="Cambria Math" w:hAnsi="Cambria Math"/>
                <w:sz w:val="28"/>
                <w:szCs w:val="28"/>
              </w:rPr>
              <m:t>h</m:t>
            </m:r>
            <m:r>
              <w:ins w:id="173" w:author="Slava Molkov" w:date="2015-10-13T12:43:00Z">
                <w:rPr>
                  <w:rFonts w:ascii="Cambria Math" w:hAnsi="Cambria Math"/>
                  <w:sz w:val="28"/>
                  <w:szCs w:val="28"/>
                </w:rPr>
                <m:t>∙</m:t>
              </w:ins>
            </m:r>
            <m:sSubSup>
              <m:sSubSupPr>
                <m:ctrlPr>
                  <w:ins w:id="174" w:author="Slava Molkov" w:date="2015-10-13T12:37:00Z">
                    <w:rPr>
                      <w:rFonts w:ascii="Cambria Math" w:hAnsi="Cambria Math"/>
                      <w:i/>
                      <w:sz w:val="28"/>
                      <w:szCs w:val="28"/>
                    </w:rPr>
                  </w:ins>
                </m:ctrlPr>
              </m:sSubSupPr>
              <m:e>
                <m:r>
                  <w:ins w:id="175" w:author="Slava Molkov" w:date="2015-10-13T12:37:00Z">
                    <w:rPr>
                      <w:rFonts w:ascii="Cambria Math" w:hAnsi="Cambria Math"/>
                      <w:sz w:val="28"/>
                      <w:szCs w:val="28"/>
                    </w:rPr>
                    <m:t>D</m:t>
                  </w:ins>
                </m:r>
              </m:e>
              <m:sub>
                <m:r>
                  <w:ins w:id="176" w:author="Slava Molkov" w:date="2015-10-13T12:40:00Z">
                    <w:rPr>
                      <w:rFonts w:ascii="Cambria Math" w:hAnsi="Cambria Math"/>
                      <w:sz w:val="28"/>
                      <w:szCs w:val="28"/>
                    </w:rPr>
                    <m:t>j</m:t>
                  </w:ins>
                </m:r>
              </m:sub>
              <m:sup>
                <m:r>
                  <w:ins w:id="177" w:author="Slava Molkov" w:date="2015-10-13T12:37:00Z">
                    <w:rPr>
                      <w:rFonts w:ascii="Cambria Math" w:hAnsi="Cambria Math"/>
                      <w:sz w:val="28"/>
                      <w:szCs w:val="28"/>
                    </w:rPr>
                    <m:t>1</m:t>
                  </w:ins>
                </m:r>
              </m:sup>
            </m:sSubSup>
            <m:sSub>
              <m:sSubPr>
                <m:ctrlPr>
                  <w:del w:id="178" w:author="Slava Molkov" w:date="2015-10-13T12:43:00Z">
                    <w:rPr>
                      <w:rFonts w:ascii="Cambria Math" w:hAnsi="Cambria Math"/>
                      <w:i/>
                      <w:sz w:val="28"/>
                      <w:szCs w:val="28"/>
                    </w:rPr>
                  </w:del>
                </m:ctrlPr>
              </m:sSubPr>
              <m:e>
                <m:r>
                  <w:del w:id="179" w:author="Slava Molkov" w:date="2015-10-13T12:37:00Z">
                    <w:rPr>
                      <w:rFonts w:ascii="Cambria Math" w:hAnsi="Cambria Math"/>
                      <w:sz w:val="28"/>
                      <w:szCs w:val="28"/>
                    </w:rPr>
                    <m:t>∙d1</m:t>
                  </w:del>
                </m:r>
              </m:e>
              <m:sub>
                <m:r>
                  <w:del w:id="180" w:author="Slava Molkov" w:date="2015-10-13T12:37:00Z">
                    <w:rPr>
                      <w:rFonts w:ascii="Cambria Math" w:hAnsi="Cambria Math"/>
                      <w:sz w:val="28"/>
                      <w:szCs w:val="28"/>
                    </w:rPr>
                    <m:t>i</m:t>
                  </w:del>
                </m:r>
              </m:sub>
            </m:sSub>
          </m:e>
        </m:nary>
        <m:r>
          <w:del w:id="181" w:author="Slava Molkov" w:date="2015-10-13T12:32:00Z">
            <w:rPr>
              <w:rFonts w:ascii="Cambria Math" w:hAnsi="Cambria Math"/>
              <w:sz w:val="28"/>
              <w:szCs w:val="28"/>
            </w:rPr>
            <m:t>)</m:t>
          </w:del>
        </m:r>
      </m:oMath>
      <w:r w:rsidR="00287160">
        <w:tab/>
      </w:r>
      <w:r w:rsidR="001330DA">
        <w:tab/>
      </w:r>
      <w:ins w:id="182" w:author="Slava Molkov" w:date="2015-10-13T12:48:00Z">
        <w:r w:rsidR="00322A5A">
          <w:tab/>
        </w:r>
        <w:r w:rsidR="00322A5A">
          <w:tab/>
        </w:r>
        <w:r w:rsidR="00322A5A">
          <w:tab/>
        </w:r>
      </w:ins>
      <w:r w:rsidR="001330DA">
        <w:tab/>
        <w:t>(</w:t>
      </w:r>
      <w:r w:rsidR="00C82201">
        <w:t>1.</w:t>
      </w:r>
      <w:r w:rsidR="00BB2786">
        <w:t>4</w:t>
      </w:r>
      <w:r w:rsidR="001330DA">
        <w:t>)</w:t>
      </w:r>
    </w:p>
    <w:p w14:paraId="187566A2" w14:textId="50C076F7" w:rsidR="001330DA" w:rsidRDefault="001330DA" w:rsidP="0054515E">
      <w:pPr>
        <w:spacing w:after="200"/>
        <w:jc w:val="both"/>
        <w:pPrChange w:id="183" w:author="Slava Molkov" w:date="2015-10-13T12:33:00Z">
          <w:pPr>
            <w:spacing w:after="200"/>
            <w:ind w:left="720"/>
            <w:jc w:val="both"/>
          </w:pPr>
        </w:pPrChange>
      </w:pPr>
      <w:r>
        <w:t>where:</w:t>
      </w:r>
      <m:oMath>
        <m:sSubSup>
          <m:sSubSupPr>
            <m:ctrlPr>
              <w:ins w:id="184" w:author="Slava Molkov" w:date="2015-10-13T12:41:00Z">
                <w:rPr>
                  <w:rFonts w:ascii="Cambria Math" w:hAnsi="Cambria Math"/>
                  <w:i/>
                  <w:sz w:val="28"/>
                  <w:szCs w:val="28"/>
                </w:rPr>
              </w:ins>
            </m:ctrlPr>
          </m:sSubSupPr>
          <m:e>
            <m:r>
              <w:ins w:id="185" w:author="Slava Molkov" w:date="2015-10-13T12:41:00Z">
                <w:rPr>
                  <w:rFonts w:ascii="Cambria Math" w:hAnsi="Cambria Math"/>
                  <w:sz w:val="28"/>
                  <w:szCs w:val="28"/>
                </w:rPr>
                <m:t>W</m:t>
              </w:ins>
            </m:r>
          </m:e>
          <m:sub>
            <m:r>
              <w:ins w:id="186" w:author="Slava Molkov" w:date="2015-10-13T12:41:00Z">
                <w:rPr>
                  <w:rFonts w:ascii="Cambria Math" w:hAnsi="Cambria Math"/>
                  <w:sz w:val="28"/>
                  <w:szCs w:val="28"/>
                </w:rPr>
                <m:t>ij</m:t>
              </w:ins>
            </m:r>
          </m:sub>
          <m:sup>
            <m:r>
              <w:ins w:id="187" w:author="Slava Molkov" w:date="2015-10-13T12:41:00Z">
                <w:rPr>
                  <w:rFonts w:ascii="Cambria Math" w:hAnsi="Cambria Math"/>
                  <w:sz w:val="28"/>
                  <w:szCs w:val="28"/>
                </w:rPr>
                <m:t>1</m:t>
              </w:ins>
            </m:r>
          </m:sup>
        </m:sSubSup>
        <m:sSub>
          <m:sSubPr>
            <m:ctrlPr>
              <w:del w:id="188" w:author="Slava Molkov" w:date="2015-10-13T12:41:00Z">
                <w:rPr>
                  <w:rFonts w:ascii="Cambria Math" w:hAnsi="Cambria Math"/>
                  <w:i/>
                  <w:sz w:val="28"/>
                  <w:szCs w:val="28"/>
                </w:rPr>
              </w:del>
            </m:ctrlPr>
          </m:sSubPr>
          <m:e>
            <m:r>
              <w:del w:id="189" w:author="Slava Molkov" w:date="2015-10-13T12:41:00Z">
                <w:rPr>
                  <w:rFonts w:ascii="Cambria Math" w:hAnsi="Cambria Math"/>
                  <w:sz w:val="28"/>
                  <w:szCs w:val="28"/>
                </w:rPr>
                <m:t xml:space="preserve"> wc1</m:t>
              </w:del>
            </m:r>
          </m:e>
          <m:sub>
            <m:r>
              <w:del w:id="190" w:author="Slava Molkov" w:date="2015-10-13T12:41:00Z">
                <w:rPr>
                  <w:rFonts w:ascii="Cambria Math" w:hAnsi="Cambria Math"/>
                  <w:sz w:val="28"/>
                  <w:szCs w:val="28"/>
                </w:rPr>
                <m:t>ji</m:t>
              </w:del>
            </m:r>
          </m:sub>
        </m:sSub>
      </m:oMath>
      <w:r>
        <w:rPr>
          <w:sz w:val="28"/>
          <w:szCs w:val="28"/>
        </w:rPr>
        <w:t xml:space="preserve"> </w:t>
      </w:r>
      <w:r>
        <w:t>is the</w:t>
      </w:r>
      <w:r w:rsidR="000A6529">
        <w:t xml:space="preserve"> connection weight between </w:t>
      </w:r>
      <w:r>
        <w:t>PFC neuron</w:t>
      </w:r>
      <m:oMath>
        <m:r>
          <w:rPr>
            <w:rFonts w:ascii="Cambria Math" w:hAnsi="Cambria Math"/>
            <w:sz w:val="28"/>
            <w:szCs w:val="28"/>
          </w:rPr>
          <m:t xml:space="preserve"> j</m:t>
        </m:r>
      </m:oMath>
      <w:r w:rsidR="00FD7815">
        <w:t xml:space="preserve">, </w:t>
      </w:r>
      <w:r>
        <w:t>corresponding to cue</w:t>
      </w:r>
      <m:oMath>
        <m:r>
          <w:rPr>
            <w:rFonts w:ascii="Cambria Math" w:hAnsi="Cambria Math"/>
            <w:sz w:val="28"/>
            <w:szCs w:val="28"/>
          </w:rPr>
          <m:t xml:space="preserve"> j</m:t>
        </m:r>
      </m:oMath>
      <w:r w:rsidR="00903CA9">
        <w:t xml:space="preserve"> between 1 and </w:t>
      </w:r>
      <m:oMath>
        <m:sSub>
          <m:sSubPr>
            <m:ctrlPr>
              <w:ins w:id="191" w:author="Slava Molkov" w:date="2015-10-13T12:41:00Z">
                <w:rPr>
                  <w:rFonts w:ascii="Cambria Math" w:hAnsi="Cambria Math"/>
                  <w:i/>
                  <w:sz w:val="28"/>
                  <w:szCs w:val="28"/>
                </w:rPr>
              </w:ins>
            </m:ctrlPr>
          </m:sSubPr>
          <m:e>
            <m:r>
              <w:ins w:id="192" w:author="Slava Molkov" w:date="2015-10-13T12:41:00Z">
                <w:rPr>
                  <w:rFonts w:ascii="Cambria Math" w:hAnsi="Cambria Math"/>
                  <w:sz w:val="28"/>
                  <w:szCs w:val="28"/>
                </w:rPr>
                <m:t>N</m:t>
              </w:ins>
            </m:r>
          </m:e>
          <m:sub>
            <m:r>
              <w:ins w:id="193" w:author="Slava Molkov" w:date="2015-10-13T12:41:00Z">
                <w:rPr>
                  <w:rFonts w:ascii="Cambria Math" w:hAnsi="Cambria Math"/>
                  <w:sz w:val="28"/>
                  <w:szCs w:val="28"/>
                </w:rPr>
                <m:t>c</m:t>
              </w:ins>
            </m:r>
          </m:sub>
        </m:sSub>
      </m:oMath>
      <w:del w:id="194" w:author="Slava Molkov" w:date="2015-10-13T12:41:00Z">
        <w:r w:rsidR="00903CA9" w:rsidDel="002C1DA9">
          <w:delText>100</w:delText>
        </w:r>
      </w:del>
      <w:r w:rsidR="00903CA9">
        <w:t>,</w:t>
      </w:r>
      <w:r w:rsidR="00FD7815">
        <w:t xml:space="preserve"> </w:t>
      </w:r>
      <w:r>
        <w:t>and direct pathway MSN</w:t>
      </w:r>
      <m:oMath>
        <m:r>
          <w:rPr>
            <w:rFonts w:ascii="Cambria Math" w:hAnsi="Cambria Math"/>
            <w:sz w:val="28"/>
            <w:szCs w:val="28"/>
          </w:rPr>
          <m:t xml:space="preserve"> i</m:t>
        </m:r>
      </m:oMath>
      <w:r>
        <w:t>, this weight is plas</w:t>
      </w:r>
      <w:r w:rsidR="00B2364C">
        <w:t>tic and changes trial-to-trial;</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oMath>
      <w:r>
        <w:rPr>
          <w:sz w:val="28"/>
          <w:szCs w:val="28"/>
        </w:rPr>
        <w:t xml:space="preserve"> </w:t>
      </w:r>
      <w:r w:rsidRPr="001C1FF0">
        <w:t>is the firing rate of</w:t>
      </w:r>
      <w:r w:rsidR="00FD7815">
        <w:t xml:space="preserve"> </w:t>
      </w:r>
      <w:r>
        <w:t>PFC neuron</w:t>
      </w:r>
      <m:oMath>
        <m:r>
          <w:rPr>
            <w:rFonts w:ascii="Cambria Math" w:hAnsi="Cambria Math"/>
            <w:sz w:val="28"/>
            <w:szCs w:val="28"/>
          </w:rPr>
          <m:t xml:space="preserve"> j</m:t>
        </m:r>
      </m:oMath>
      <w:r>
        <w:t xml:space="preserve">; </w:t>
      </w:r>
      <m:oMath>
        <m:sSubSup>
          <m:sSubSupPr>
            <m:ctrlPr>
              <w:ins w:id="195" w:author="Slava Molkov" w:date="2015-10-13T12:42:00Z">
                <w:rPr>
                  <w:rFonts w:ascii="Cambria Math" w:hAnsi="Cambria Math"/>
                  <w:i/>
                  <w:sz w:val="28"/>
                  <w:szCs w:val="28"/>
                </w:rPr>
              </w:ins>
            </m:ctrlPr>
          </m:sSubSupPr>
          <m:e>
            <m:r>
              <w:ins w:id="196" w:author="Slava Molkov" w:date="2015-10-13T12:42:00Z">
                <w:rPr>
                  <w:rFonts w:ascii="Cambria Math" w:hAnsi="Cambria Math"/>
                  <w:sz w:val="28"/>
                  <w:szCs w:val="28"/>
                </w:rPr>
                <m:t>w</m:t>
              </w:ins>
            </m:r>
          </m:e>
          <m:sub>
            <m:r>
              <w:ins w:id="197" w:author="Slava Molkov" w:date="2015-10-13T12:42:00Z">
                <w:rPr>
                  <w:rFonts w:ascii="Cambria Math" w:hAnsi="Cambria Math"/>
                  <w:sz w:val="28"/>
                  <w:szCs w:val="28"/>
                </w:rPr>
                <m:t>a</m:t>
              </w:ins>
            </m:r>
          </m:sub>
          <m:sup>
            <m:r>
              <w:ins w:id="198" w:author="Slava Molkov" w:date="2015-10-13T12:42:00Z">
                <w:rPr>
                  <w:rFonts w:ascii="Cambria Math" w:hAnsi="Cambria Math"/>
                  <w:sz w:val="28"/>
                  <w:szCs w:val="28"/>
                </w:rPr>
                <m:t>1</m:t>
              </w:ins>
            </m:r>
          </m:sup>
        </m:sSubSup>
        <m:r>
          <w:del w:id="199" w:author="Slava Molkov" w:date="2015-10-13T12:42:00Z">
            <w:rPr>
              <w:rFonts w:ascii="Cambria Math" w:hAnsi="Cambria Math"/>
              <w:sz w:val="28"/>
              <w:szCs w:val="28"/>
            </w:rPr>
            <m:t>wa1</m:t>
          </w:del>
        </m:r>
      </m:oMath>
      <w:r w:rsidRPr="00B2364C">
        <w:t xml:space="preserve"> </w:t>
      </w:r>
      <w:r>
        <w:t>is the connec</w:t>
      </w:r>
      <w:r w:rsidR="00FD7815">
        <w:t xml:space="preserve">tion weight between </w:t>
      </w:r>
      <w:r>
        <w:t>thalamic neuron</w:t>
      </w:r>
      <m:oMath>
        <m:r>
          <w:rPr>
            <w:rFonts w:ascii="Cambria Math" w:hAnsi="Cambria Math"/>
            <w:sz w:val="28"/>
            <w:szCs w:val="28"/>
          </w:rPr>
          <m:t xml:space="preserve"> i</m:t>
        </m:r>
      </m:oMath>
      <w:r w:rsidR="00FD7815">
        <w:t xml:space="preserve"> and </w:t>
      </w:r>
      <w:r>
        <w:t>direct pathway MSN</w:t>
      </w:r>
      <m:oMath>
        <m:r>
          <w:rPr>
            <w:rFonts w:ascii="Cambria Math" w:hAnsi="Cambria Math"/>
            <w:sz w:val="28"/>
            <w:szCs w:val="28"/>
          </w:rPr>
          <m:t xml:space="preserve"> i</m:t>
        </m:r>
      </m:oMath>
      <w:r w:rsidR="00FD7815">
        <w:t>,</w:t>
      </w:r>
      <w:r w:rsidR="00615277">
        <w:t xml:space="preserve"> corresponding to the same action,</w:t>
      </w:r>
      <w:r>
        <w:t xml:space="preserve"> and is </w:t>
      </w:r>
      <w:del w:id="200" w:author="Slava Molkov" w:date="2015-10-13T12:42:00Z">
        <w:r w:rsidDel="002C1DA9">
          <w:delText xml:space="preserve">equivalent </w:delText>
        </w:r>
      </w:del>
      <w:ins w:id="201" w:author="Slava Molkov" w:date="2015-10-13T12:42:00Z">
        <w:r w:rsidR="002C1DA9">
          <w:t xml:space="preserve">equal </w:t>
        </w:r>
      </w:ins>
      <w:r>
        <w:t>to 1;</w:t>
      </w:r>
      <m:oMath>
        <m:sSub>
          <m:sSubPr>
            <m:ctrlPr>
              <w:rPr>
                <w:rFonts w:ascii="Cambria Math" w:hAnsi="Cambria Math"/>
                <w:i/>
                <w:sz w:val="28"/>
                <w:szCs w:val="28"/>
              </w:rPr>
            </m:ctrlPr>
          </m:sSubPr>
          <m:e>
            <m:r>
              <w:rPr>
                <w:rFonts w:ascii="Cambria Math" w:hAnsi="Cambria Math"/>
                <w:sz w:val="28"/>
                <w:szCs w:val="28"/>
              </w:rPr>
              <m:t xml:space="preserve"> TH</m:t>
            </m:r>
          </m:e>
          <m:sub>
            <m:r>
              <w:rPr>
                <w:rFonts w:ascii="Cambria Math" w:hAnsi="Cambria Math"/>
                <w:sz w:val="28"/>
                <w:szCs w:val="28"/>
              </w:rPr>
              <m:t>i</m:t>
            </m:r>
          </m:sub>
        </m:sSub>
      </m:oMath>
      <w:r w:rsidR="00FD7815">
        <w:t xml:space="preserve"> is the firing rate of </w:t>
      </w:r>
      <w:r>
        <w:t>thalamic neuron</w:t>
      </w:r>
      <m:oMath>
        <m:r>
          <w:rPr>
            <w:rFonts w:ascii="Cambria Math" w:hAnsi="Cambria Math"/>
            <w:sz w:val="28"/>
            <w:szCs w:val="28"/>
          </w:rPr>
          <m:t xml:space="preserve"> i</m:t>
        </m:r>
      </m:oMath>
      <w:r>
        <w:t>;</w:t>
      </w:r>
      <w:r w:rsidR="004C489A">
        <w:t xml:space="preserve"> and</w:t>
      </w:r>
      <m:oMath>
        <m:r>
          <w:rPr>
            <w:rFonts w:ascii="Cambria Math" w:hAnsi="Cambria Math"/>
            <w:sz w:val="28"/>
            <w:szCs w:val="28"/>
          </w:rPr>
          <m:t xml:space="preserve"> h</m:t>
        </m:r>
      </m:oMath>
      <w:r w:rsidRPr="00B2364C">
        <w:t xml:space="preserve"> </w:t>
      </w:r>
      <w:r>
        <w:t xml:space="preserve">is the recurrent lateral inhibition connection weight between direct pathway MSN </w:t>
      </w:r>
      <w:del w:id="202" w:author="Slava Molkov" w:date="2015-10-13T12:42:00Z">
        <w:r w:rsidDel="002C1DA9">
          <w:delText xml:space="preserve">equivalent </w:delText>
        </w:r>
      </w:del>
      <w:ins w:id="203" w:author="Slava Molkov" w:date="2015-10-13T12:42:00Z">
        <w:r w:rsidR="002C1DA9">
          <w:t xml:space="preserve">equal </w:t>
        </w:r>
      </w:ins>
      <w:r>
        <w:t>to 0.3.</w:t>
      </w:r>
    </w:p>
    <w:p w14:paraId="6AEF20C0" w14:textId="4EC06C76" w:rsidR="001330DA" w:rsidRDefault="001330DA" w:rsidP="001330DA">
      <w:pPr>
        <w:spacing w:after="200"/>
        <w:jc w:val="both"/>
      </w:pPr>
      <w:r w:rsidRPr="00B2364C">
        <w:t>The firing rate of</w:t>
      </w:r>
      <w:r w:rsidR="00903CA9">
        <w:t xml:space="preserve"> each</w:t>
      </w:r>
      <w:r w:rsidRPr="00B2364C">
        <w:t xml:space="preserve"> indirect pathway MSN</w:t>
      </w:r>
      <w:r w:rsidR="00B2364C" w:rsidRPr="00B2364C">
        <w:t>,</w:t>
      </w:r>
      <m:oMath>
        <m:sSubSup>
          <m:sSubSupPr>
            <m:ctrlPr>
              <w:ins w:id="204" w:author="Slava Molkov" w:date="2015-10-13T12:45:00Z">
                <w:rPr>
                  <w:rFonts w:ascii="Cambria Math" w:hAnsi="Cambria Math"/>
                  <w:i/>
                  <w:sz w:val="28"/>
                  <w:szCs w:val="28"/>
                </w:rPr>
              </w:ins>
            </m:ctrlPr>
          </m:sSubSupPr>
          <m:e>
            <m:r>
              <w:ins w:id="205" w:author="Slava Molkov" w:date="2015-10-13T12:45:00Z">
                <w:rPr>
                  <w:rFonts w:ascii="Cambria Math" w:hAnsi="Cambria Math"/>
                  <w:sz w:val="28"/>
                  <w:szCs w:val="28"/>
                </w:rPr>
                <m:t>D</m:t>
              </w:ins>
            </m:r>
          </m:e>
          <m:sub>
            <m:r>
              <w:ins w:id="206" w:author="Slava Molkov" w:date="2015-10-13T12:45:00Z">
                <w:rPr>
                  <w:rFonts w:ascii="Cambria Math" w:hAnsi="Cambria Math"/>
                  <w:sz w:val="28"/>
                  <w:szCs w:val="28"/>
                </w:rPr>
                <m:t>i</m:t>
              </w:ins>
            </m:r>
          </m:sub>
          <m:sup>
            <m:r>
              <w:ins w:id="207" w:author="Slava Molkov" w:date="2015-10-13T12:45:00Z">
                <w:rPr>
                  <w:rFonts w:ascii="Cambria Math" w:hAnsi="Cambria Math"/>
                  <w:sz w:val="28"/>
                  <w:szCs w:val="28"/>
                </w:rPr>
                <m:t>2</m:t>
              </w:ins>
            </m:r>
          </m:sup>
        </m:sSubSup>
        <m:sSub>
          <m:sSubPr>
            <m:ctrlPr>
              <w:del w:id="208" w:author="Slava Molkov" w:date="2015-10-13T12:45:00Z">
                <w:rPr>
                  <w:rFonts w:ascii="Cambria Math" w:hAnsi="Cambria Math"/>
                  <w:i/>
                  <w:sz w:val="28"/>
                  <w:szCs w:val="28"/>
                </w:rPr>
              </w:del>
            </m:ctrlPr>
          </m:sSubPr>
          <m:e>
            <m:r>
              <w:del w:id="209" w:author="Slava Molkov" w:date="2015-10-13T12:45:00Z">
                <w:rPr>
                  <w:rFonts w:ascii="Cambria Math" w:hAnsi="Cambria Math"/>
                  <w:sz w:val="28"/>
                  <w:szCs w:val="28"/>
                </w:rPr>
                <m:t xml:space="preserve"> D2</m:t>
              </w:del>
            </m:r>
          </m:e>
          <m:sub>
            <m:r>
              <w:del w:id="210" w:author="Slava Molkov" w:date="2015-10-13T12:45:00Z">
                <w:rPr>
                  <w:rFonts w:ascii="Cambria Math" w:hAnsi="Cambria Math"/>
                  <w:sz w:val="28"/>
                  <w:szCs w:val="28"/>
                </w:rPr>
                <m:t>i</m:t>
              </w:del>
            </m:r>
          </m:sub>
        </m:sSub>
      </m:oMath>
      <w:r w:rsidR="0005602E" w:rsidRPr="0005602E">
        <w:t>,</w:t>
      </w:r>
      <w:r w:rsidRPr="00B2364C">
        <w:t xml:space="preserve"> is defined as:</w:t>
      </w:r>
      <w:r>
        <w:t xml:space="preserve"> </w:t>
      </w:r>
    </w:p>
    <w:p w14:paraId="72C86606" w14:textId="439D76FE" w:rsidR="001330DA" w:rsidRDefault="00062170" w:rsidP="001330DA">
      <w:pPr>
        <w:spacing w:after="200"/>
        <w:ind w:firstLine="720"/>
        <w:jc w:val="both"/>
      </w:pPr>
      <m:oMath>
        <m:sSubSup>
          <m:sSubSupPr>
            <m:ctrlPr>
              <w:ins w:id="211" w:author="Slava Molkov" w:date="2015-10-13T12:45:00Z">
                <w:rPr>
                  <w:rFonts w:ascii="Cambria Math" w:hAnsi="Cambria Math"/>
                  <w:i/>
                  <w:sz w:val="28"/>
                  <w:szCs w:val="28"/>
                </w:rPr>
              </w:ins>
            </m:ctrlPr>
          </m:sSubSupPr>
          <m:e>
            <m:r>
              <w:ins w:id="212" w:author="Slava Molkov" w:date="2015-10-13T12:45:00Z">
                <w:rPr>
                  <w:rFonts w:ascii="Cambria Math" w:hAnsi="Cambria Math"/>
                  <w:sz w:val="28"/>
                  <w:szCs w:val="28"/>
                </w:rPr>
                <m:t>D</m:t>
              </w:ins>
            </m:r>
          </m:e>
          <m:sub>
            <m:r>
              <w:ins w:id="213" w:author="Slava Molkov" w:date="2015-10-13T12:45:00Z">
                <w:rPr>
                  <w:rFonts w:ascii="Cambria Math" w:hAnsi="Cambria Math"/>
                  <w:sz w:val="28"/>
                  <w:szCs w:val="28"/>
                </w:rPr>
                <m:t>i</m:t>
              </w:ins>
            </m:r>
          </m:sub>
          <m:sup>
            <m:r>
              <w:ins w:id="214" w:author="Slava Molkov" w:date="2015-10-13T12:45:00Z">
                <w:rPr>
                  <w:rFonts w:ascii="Cambria Math" w:hAnsi="Cambria Math"/>
                  <w:sz w:val="28"/>
                  <w:szCs w:val="28"/>
                </w:rPr>
                <m:t>2</m:t>
              </w:ins>
            </m:r>
          </m:sup>
        </m:sSubSup>
        <m:sSub>
          <m:sSubPr>
            <m:ctrlPr>
              <w:del w:id="215" w:author="Slava Molkov" w:date="2015-10-13T12:45:00Z">
                <w:rPr>
                  <w:rFonts w:ascii="Cambria Math" w:hAnsi="Cambria Math"/>
                  <w:i/>
                  <w:sz w:val="28"/>
                  <w:szCs w:val="28"/>
                </w:rPr>
              </w:del>
            </m:ctrlPr>
          </m:sSubPr>
          <m:e>
            <m:r>
              <w:del w:id="216" w:author="Slava Molkov" w:date="2015-10-13T12:45:00Z">
                <w:rPr>
                  <w:rFonts w:ascii="Cambria Math" w:hAnsi="Cambria Math"/>
                  <w:sz w:val="28"/>
                  <w:szCs w:val="28"/>
                </w:rPr>
                <m:t>D2</m:t>
              </w:del>
            </m:r>
          </m:e>
          <m:sub>
            <m:r>
              <w:del w:id="217" w:author="Slava Molkov" w:date="2015-10-13T12:45:00Z">
                <w:rPr>
                  <w:rFonts w:ascii="Cambria Math" w:hAnsi="Cambria Math"/>
                  <w:sz w:val="28"/>
                  <w:szCs w:val="28"/>
                </w:rPr>
                <m:t>i</m:t>
              </w:del>
            </m:r>
          </m:sub>
        </m:sSub>
        <m:r>
          <w:rPr>
            <w:rFonts w:ascii="Cambria Math" w:hAnsi="Cambria Math"/>
            <w:sz w:val="28"/>
            <w:szCs w:val="28"/>
          </w:rPr>
          <m:t>=</m:t>
        </m:r>
        <m:r>
          <w:ins w:id="218" w:author="Slava Molkov" w:date="2015-10-13T12:48:00Z">
            <w:rPr>
              <w:rFonts w:ascii="Cambria Math" w:hAnsi="Cambria Math"/>
              <w:sz w:val="28"/>
              <w:szCs w:val="28"/>
            </w:rPr>
            <m:t>s</m:t>
          </w:ins>
        </m:r>
        <m:d>
          <m:dPr>
            <m:ctrlPr>
              <w:ins w:id="219" w:author="Slava Molkov" w:date="2015-10-13T12:48:00Z">
                <w:rPr>
                  <w:rFonts w:ascii="Cambria Math" w:hAnsi="Cambria Math"/>
                  <w:i/>
                  <w:sz w:val="28"/>
                  <w:szCs w:val="28"/>
                </w:rPr>
              </w:ins>
            </m:ctrlPr>
          </m:dPr>
          <m:e>
            <m:nary>
              <m:naryPr>
                <m:chr m:val="∑"/>
                <m:limLoc m:val="subSup"/>
                <m:ctrlPr>
                  <w:ins w:id="220" w:author="Slava Molkov" w:date="2015-10-13T12:49:00Z">
                    <w:rPr>
                      <w:rFonts w:ascii="Cambria Math" w:hAnsi="Cambria Math"/>
                      <w:i/>
                      <w:sz w:val="28"/>
                      <w:szCs w:val="28"/>
                    </w:rPr>
                  </w:ins>
                </m:ctrlPr>
              </m:naryPr>
              <m:sub>
                <m:r>
                  <w:ins w:id="221" w:author="Slava Molkov" w:date="2015-10-13T12:49:00Z">
                    <w:rPr>
                      <w:rFonts w:ascii="Cambria Math" w:hAnsi="Cambria Math"/>
                      <w:sz w:val="28"/>
                      <w:szCs w:val="28"/>
                    </w:rPr>
                    <m:t>j=1</m:t>
                  </w:ins>
                </m:r>
              </m:sub>
              <m:sup>
                <m:sSub>
                  <m:sSubPr>
                    <m:ctrlPr>
                      <w:ins w:id="222" w:author="Slava Molkov" w:date="2015-10-13T12:49:00Z">
                        <w:rPr>
                          <w:rFonts w:ascii="Cambria Math" w:hAnsi="Cambria Math"/>
                          <w:i/>
                          <w:sz w:val="28"/>
                          <w:szCs w:val="28"/>
                        </w:rPr>
                      </w:ins>
                    </m:ctrlPr>
                  </m:sSubPr>
                  <m:e>
                    <m:r>
                      <w:ins w:id="223" w:author="Slava Molkov" w:date="2015-10-13T12:49:00Z">
                        <w:rPr>
                          <w:rFonts w:ascii="Cambria Math" w:hAnsi="Cambria Math"/>
                          <w:sz w:val="28"/>
                          <w:szCs w:val="28"/>
                        </w:rPr>
                        <m:t>N</m:t>
                      </w:ins>
                    </m:r>
                  </m:e>
                  <m:sub>
                    <m:r>
                      <w:ins w:id="224" w:author="Slava Molkov" w:date="2015-10-13T12:49:00Z">
                        <w:rPr>
                          <w:rFonts w:ascii="Cambria Math" w:hAnsi="Cambria Math"/>
                          <w:sz w:val="28"/>
                          <w:szCs w:val="28"/>
                        </w:rPr>
                        <m:t>c</m:t>
                      </w:ins>
                    </m:r>
                  </m:sub>
                </m:sSub>
              </m:sup>
              <m:e>
                <m:sSubSup>
                  <m:sSubSupPr>
                    <m:ctrlPr>
                      <w:ins w:id="225" w:author="Slava Molkov" w:date="2015-10-13T12:49:00Z">
                        <w:rPr>
                          <w:rFonts w:ascii="Cambria Math" w:hAnsi="Cambria Math"/>
                          <w:i/>
                          <w:sz w:val="28"/>
                          <w:szCs w:val="28"/>
                        </w:rPr>
                      </w:ins>
                    </m:ctrlPr>
                  </m:sSubSupPr>
                  <m:e>
                    <m:r>
                      <w:ins w:id="226" w:author="Slava Molkov" w:date="2015-10-13T12:49:00Z">
                        <w:rPr>
                          <w:rFonts w:ascii="Cambria Math" w:hAnsi="Cambria Math"/>
                          <w:sz w:val="28"/>
                          <w:szCs w:val="28"/>
                        </w:rPr>
                        <m:t>W</m:t>
                      </w:ins>
                    </m:r>
                  </m:e>
                  <m:sub>
                    <m:r>
                      <w:ins w:id="227" w:author="Slava Molkov" w:date="2015-10-13T12:49:00Z">
                        <w:rPr>
                          <w:rFonts w:ascii="Cambria Math" w:hAnsi="Cambria Math"/>
                          <w:sz w:val="28"/>
                          <w:szCs w:val="28"/>
                        </w:rPr>
                        <m:t>ij</m:t>
                      </w:ins>
                    </m:r>
                  </m:sub>
                  <m:sup>
                    <m:r>
                      <w:ins w:id="228" w:author="Slava Molkov" w:date="2015-10-13T12:49:00Z">
                        <w:rPr>
                          <w:rFonts w:ascii="Cambria Math" w:hAnsi="Cambria Math"/>
                          <w:sz w:val="28"/>
                          <w:szCs w:val="28"/>
                        </w:rPr>
                        <m:t>2</m:t>
                      </w:ins>
                    </m:r>
                  </m:sup>
                </m:sSubSup>
                <m:r>
                  <w:ins w:id="229" w:author="Slava Molkov" w:date="2015-10-13T12:49:00Z">
                    <w:rPr>
                      <w:rFonts w:ascii="Cambria Math" w:hAnsi="Cambria Math"/>
                      <w:sz w:val="28"/>
                      <w:szCs w:val="28"/>
                    </w:rPr>
                    <m:t>∙</m:t>
                  </w:ins>
                </m:r>
                <m:sSub>
                  <m:sSubPr>
                    <m:ctrlPr>
                      <w:ins w:id="230" w:author="Slava Molkov" w:date="2015-10-13T12:49:00Z">
                        <w:rPr>
                          <w:rFonts w:ascii="Cambria Math" w:hAnsi="Cambria Math"/>
                          <w:i/>
                          <w:sz w:val="28"/>
                          <w:szCs w:val="28"/>
                        </w:rPr>
                      </w:ins>
                    </m:ctrlPr>
                  </m:sSubPr>
                  <m:e>
                    <m:r>
                      <w:ins w:id="231" w:author="Slava Molkov" w:date="2015-10-13T12:49:00Z">
                        <w:rPr>
                          <w:rFonts w:ascii="Cambria Math" w:hAnsi="Cambria Math"/>
                          <w:sz w:val="28"/>
                          <w:szCs w:val="28"/>
                        </w:rPr>
                        <m:t>C</m:t>
                      </w:ins>
                    </m:r>
                  </m:e>
                  <m:sub>
                    <m:r>
                      <w:ins w:id="232" w:author="Slava Molkov" w:date="2015-10-13T12:49:00Z">
                        <w:rPr>
                          <w:rFonts w:ascii="Cambria Math" w:hAnsi="Cambria Math"/>
                          <w:sz w:val="28"/>
                          <w:szCs w:val="28"/>
                        </w:rPr>
                        <m:t>j</m:t>
                      </w:ins>
                    </m:r>
                  </m:sub>
                </m:sSub>
              </m:e>
            </m:nary>
            <m:r>
              <w:ins w:id="233" w:author="Slava Molkov" w:date="2015-10-13T12:49:00Z">
                <w:rPr>
                  <w:rFonts w:ascii="Cambria Math" w:hAnsi="Cambria Math"/>
                  <w:sz w:val="28"/>
                  <w:szCs w:val="28"/>
                </w:rPr>
                <m:t>+</m:t>
              </w:ins>
            </m:r>
            <m:sSubSup>
              <m:sSubSupPr>
                <m:ctrlPr>
                  <w:ins w:id="234" w:author="Slava Molkov" w:date="2015-10-13T12:49:00Z">
                    <w:rPr>
                      <w:rFonts w:ascii="Cambria Math" w:hAnsi="Cambria Math"/>
                      <w:i/>
                      <w:sz w:val="28"/>
                      <w:szCs w:val="28"/>
                    </w:rPr>
                  </w:ins>
                </m:ctrlPr>
              </m:sSubSupPr>
              <m:e>
                <m:r>
                  <w:ins w:id="235" w:author="Slava Molkov" w:date="2015-10-13T12:49:00Z">
                    <w:rPr>
                      <w:rFonts w:ascii="Cambria Math" w:hAnsi="Cambria Math"/>
                      <w:sz w:val="28"/>
                      <w:szCs w:val="28"/>
                    </w:rPr>
                    <m:t>w</m:t>
                  </w:ins>
                </m:r>
              </m:e>
              <m:sub>
                <m:r>
                  <w:ins w:id="236" w:author="Slava Molkov" w:date="2015-10-13T12:49:00Z">
                    <w:rPr>
                      <w:rFonts w:ascii="Cambria Math" w:hAnsi="Cambria Math"/>
                      <w:sz w:val="28"/>
                      <w:szCs w:val="28"/>
                    </w:rPr>
                    <m:t>a</m:t>
                  </w:ins>
                </m:r>
              </m:sub>
              <m:sup>
                <m:r>
                  <w:ins w:id="237" w:author="Slava Molkov" w:date="2015-10-13T12:49:00Z">
                    <w:rPr>
                      <w:rFonts w:ascii="Cambria Math" w:hAnsi="Cambria Math"/>
                      <w:sz w:val="28"/>
                      <w:szCs w:val="28"/>
                    </w:rPr>
                    <m:t>2</m:t>
                  </w:ins>
                </m:r>
              </m:sup>
            </m:sSubSup>
            <m:r>
              <w:ins w:id="238" w:author="Slava Molkov" w:date="2015-10-13T12:49:00Z">
                <w:rPr>
                  <w:rFonts w:ascii="Cambria Math" w:hAnsi="Cambria Math"/>
                  <w:sz w:val="28"/>
                  <w:szCs w:val="28"/>
                </w:rPr>
                <m:t>∙</m:t>
              </w:ins>
            </m:r>
            <m:sSub>
              <m:sSubPr>
                <m:ctrlPr>
                  <w:ins w:id="239" w:author="Slava Molkov" w:date="2015-10-13T12:49:00Z">
                    <w:rPr>
                      <w:rFonts w:ascii="Cambria Math" w:hAnsi="Cambria Math"/>
                      <w:i/>
                      <w:sz w:val="28"/>
                      <w:szCs w:val="28"/>
                    </w:rPr>
                  </w:ins>
                </m:ctrlPr>
              </m:sSubPr>
              <m:e>
                <m:r>
                  <w:ins w:id="240" w:author="Slava Molkov" w:date="2015-10-13T12:49:00Z">
                    <w:rPr>
                      <w:rFonts w:ascii="Cambria Math" w:hAnsi="Cambria Math"/>
                      <w:sz w:val="28"/>
                      <w:szCs w:val="28"/>
                    </w:rPr>
                    <m:t>TH</m:t>
                  </w:ins>
                </m:r>
              </m:e>
              <m:sub>
                <m:r>
                  <w:ins w:id="241" w:author="Slava Molkov" w:date="2015-10-13T12:49:00Z">
                    <w:rPr>
                      <w:rFonts w:ascii="Cambria Math" w:hAnsi="Cambria Math"/>
                      <w:sz w:val="28"/>
                      <w:szCs w:val="28"/>
                    </w:rPr>
                    <m:t>i</m:t>
                  </w:ins>
                </m:r>
              </m:sub>
            </m:sSub>
          </m:e>
        </m:d>
        <m:r>
          <w:del w:id="242" w:author="Slava Molkov" w:date="2015-10-13T12:45:00Z">
            <w:rPr>
              <w:rFonts w:ascii="Cambria Math" w:hAnsi="Cambria Math"/>
              <w:sz w:val="28"/>
              <w:szCs w:val="28"/>
            </w:rPr>
            <m:t>tanh(</m:t>
          </w:del>
        </m:r>
        <m:nary>
          <m:naryPr>
            <m:chr m:val="∑"/>
            <m:limLoc m:val="subSup"/>
            <m:ctrlPr>
              <w:del w:id="243" w:author="Slava Molkov" w:date="2015-10-13T12:49:00Z">
                <w:rPr>
                  <w:rFonts w:ascii="Cambria Math" w:hAnsi="Cambria Math"/>
                  <w:i/>
                  <w:sz w:val="28"/>
                  <w:szCs w:val="28"/>
                </w:rPr>
              </w:del>
            </m:ctrlPr>
          </m:naryPr>
          <m:sub>
            <m:r>
              <w:del w:id="244" w:author="Slava Molkov" w:date="2015-10-13T12:49:00Z">
                <w:rPr>
                  <w:rFonts w:ascii="Cambria Math" w:hAnsi="Cambria Math"/>
                  <w:sz w:val="28"/>
                  <w:szCs w:val="28"/>
                </w:rPr>
                <m:t>j</m:t>
              </w:del>
            </m:r>
          </m:sub>
          <m:sup/>
          <m:e>
            <m:sSub>
              <m:sSubPr>
                <m:ctrlPr>
                  <w:del w:id="245" w:author="Slava Molkov" w:date="2015-10-13T12:46:00Z">
                    <w:rPr>
                      <w:rFonts w:ascii="Cambria Math" w:hAnsi="Cambria Math"/>
                      <w:i/>
                      <w:sz w:val="28"/>
                      <w:szCs w:val="28"/>
                    </w:rPr>
                  </w:del>
                </m:ctrlPr>
              </m:sSubPr>
              <m:e>
                <m:r>
                  <w:del w:id="246" w:author="Slava Molkov" w:date="2015-10-13T12:46:00Z">
                    <w:rPr>
                      <w:rFonts w:ascii="Cambria Math" w:hAnsi="Cambria Math"/>
                      <w:sz w:val="28"/>
                      <w:szCs w:val="28"/>
                    </w:rPr>
                    <m:t>wc2</m:t>
                  </w:del>
                </m:r>
              </m:e>
              <m:sub>
                <m:r>
                  <w:del w:id="247" w:author="Slava Molkov" w:date="2015-10-13T12:46:00Z">
                    <w:rPr>
                      <w:rFonts w:ascii="Cambria Math" w:hAnsi="Cambria Math"/>
                      <w:sz w:val="28"/>
                      <w:szCs w:val="28"/>
                    </w:rPr>
                    <m:t>ji</m:t>
                  </w:del>
                </m:r>
              </m:sub>
            </m:sSub>
            <m:r>
              <w:del w:id="248" w:author="Slava Molkov" w:date="2015-10-13T12:49:00Z">
                <w:rPr>
                  <w:rFonts w:ascii="Cambria Math" w:hAnsi="Cambria Math"/>
                  <w:sz w:val="28"/>
                  <w:szCs w:val="28"/>
                </w:rPr>
                <m:t>∙</m:t>
              </w:del>
            </m:r>
            <m:sSub>
              <m:sSubPr>
                <m:ctrlPr>
                  <w:del w:id="249" w:author="Slava Molkov" w:date="2015-10-13T12:49:00Z">
                    <w:rPr>
                      <w:rFonts w:ascii="Cambria Math" w:hAnsi="Cambria Math"/>
                      <w:i/>
                      <w:sz w:val="28"/>
                      <w:szCs w:val="28"/>
                    </w:rPr>
                  </w:del>
                </m:ctrlPr>
              </m:sSubPr>
              <m:e>
                <m:r>
                  <w:del w:id="250" w:author="Slava Molkov" w:date="2015-10-13T12:49:00Z">
                    <w:rPr>
                      <w:rFonts w:ascii="Cambria Math" w:hAnsi="Cambria Math"/>
                      <w:sz w:val="28"/>
                      <w:szCs w:val="28"/>
                    </w:rPr>
                    <m:t>C</m:t>
                  </w:del>
                </m:r>
              </m:e>
              <m:sub>
                <m:r>
                  <w:del w:id="251" w:author="Slava Molkov" w:date="2015-10-13T12:49:00Z">
                    <w:rPr>
                      <w:rFonts w:ascii="Cambria Math" w:hAnsi="Cambria Math"/>
                      <w:sz w:val="28"/>
                      <w:szCs w:val="28"/>
                    </w:rPr>
                    <m:t>j</m:t>
                  </w:del>
                </m:r>
              </m:sub>
            </m:sSub>
          </m:e>
        </m:nary>
        <m:r>
          <w:del w:id="252" w:author="Slava Molkov" w:date="2015-10-13T12:49:00Z">
            <w:rPr>
              <w:rFonts w:ascii="Cambria Math" w:hAnsi="Cambria Math"/>
              <w:sz w:val="28"/>
              <w:szCs w:val="28"/>
            </w:rPr>
            <m:t>+</m:t>
          </w:del>
        </m:r>
        <m:r>
          <w:del w:id="253" w:author="Slava Molkov" w:date="2015-10-13T12:46:00Z">
            <w:rPr>
              <w:rFonts w:ascii="Cambria Math" w:hAnsi="Cambria Math"/>
              <w:sz w:val="28"/>
              <w:szCs w:val="28"/>
            </w:rPr>
            <m:t>wa2</m:t>
          </w:del>
        </m:r>
        <m:r>
          <w:del w:id="254" w:author="Slava Molkov" w:date="2015-10-13T12:49:00Z">
            <w:rPr>
              <w:rFonts w:ascii="Cambria Math" w:hAnsi="Cambria Math"/>
              <w:sz w:val="28"/>
              <w:szCs w:val="28"/>
            </w:rPr>
            <m:t>∙</m:t>
          </w:del>
        </m:r>
        <m:sSub>
          <m:sSubPr>
            <m:ctrlPr>
              <w:del w:id="255" w:author="Slava Molkov" w:date="2015-10-13T12:49:00Z">
                <w:rPr>
                  <w:rFonts w:ascii="Cambria Math" w:hAnsi="Cambria Math"/>
                  <w:i/>
                  <w:sz w:val="28"/>
                  <w:szCs w:val="28"/>
                </w:rPr>
              </w:del>
            </m:ctrlPr>
          </m:sSubPr>
          <m:e>
            <m:r>
              <w:del w:id="256" w:author="Slava Molkov" w:date="2015-10-13T12:49:00Z">
                <w:rPr>
                  <w:rFonts w:ascii="Cambria Math" w:hAnsi="Cambria Math"/>
                  <w:sz w:val="28"/>
                  <w:szCs w:val="28"/>
                </w:rPr>
                <m:t>TH</m:t>
              </w:del>
            </m:r>
          </m:e>
          <m:sub>
            <m:r>
              <w:del w:id="257" w:author="Slava Molkov" w:date="2015-10-13T12:49:00Z">
                <w:rPr>
                  <w:rFonts w:ascii="Cambria Math" w:hAnsi="Cambria Math"/>
                  <w:sz w:val="28"/>
                  <w:szCs w:val="28"/>
                </w:rPr>
                <m:t>i</m:t>
              </w:del>
            </m:r>
          </m:sub>
        </m:sSub>
        <m:r>
          <w:del w:id="258" w:author="Slava Molkov" w:date="2015-10-13T12:45:00Z">
            <w:rPr>
              <w:rFonts w:ascii="Cambria Math" w:hAnsi="Cambria Math"/>
              <w:sz w:val="28"/>
              <w:szCs w:val="28"/>
            </w:rPr>
            <m:t>)</m:t>
          </w:del>
        </m:r>
      </m:oMath>
      <w:r w:rsidR="001330DA">
        <w:rPr>
          <w:sz w:val="28"/>
          <w:szCs w:val="28"/>
        </w:rPr>
        <w:tab/>
      </w:r>
      <w:r w:rsidR="00287160">
        <w:tab/>
      </w:r>
      <w:del w:id="259" w:author="Slava Molkov" w:date="2015-10-13T12:49:00Z">
        <w:r w:rsidR="00287160" w:rsidDel="00F728C6">
          <w:tab/>
        </w:r>
      </w:del>
      <w:r w:rsidR="00287160">
        <w:tab/>
      </w:r>
      <w:ins w:id="260" w:author="Slava Molkov" w:date="2015-10-13T12:48:00Z">
        <w:r w:rsidR="00322A5A">
          <w:tab/>
        </w:r>
        <w:r w:rsidR="00322A5A">
          <w:tab/>
        </w:r>
        <w:r w:rsidR="00322A5A">
          <w:tab/>
        </w:r>
      </w:ins>
      <w:r w:rsidR="001330DA">
        <w:tab/>
        <w:t>(</w:t>
      </w:r>
      <w:r w:rsidR="00C82201">
        <w:t>1.</w:t>
      </w:r>
      <w:r w:rsidR="00BB2786">
        <w:t>5</w:t>
      </w:r>
      <w:r w:rsidR="001330DA">
        <w:t>)</w:t>
      </w:r>
    </w:p>
    <w:p w14:paraId="0CD7512C" w14:textId="1C2134BA" w:rsidR="001330DA" w:rsidRDefault="001330DA" w:rsidP="002A2B11">
      <w:pPr>
        <w:spacing w:after="200"/>
        <w:jc w:val="both"/>
        <w:pPrChange w:id="261" w:author="Slava Molkov" w:date="2015-10-13T12:46:00Z">
          <w:pPr>
            <w:spacing w:after="200"/>
            <w:ind w:left="720"/>
            <w:jc w:val="both"/>
          </w:pPr>
        </w:pPrChange>
      </w:pPr>
      <w:r>
        <w:t>where:</w:t>
      </w:r>
      <m:oMath>
        <m:r>
          <w:rPr>
            <w:rFonts w:ascii="Cambria Math" w:hAnsi="Cambria Math"/>
            <w:sz w:val="28"/>
            <w:szCs w:val="28"/>
          </w:rPr>
          <m:t xml:space="preserve"> </m:t>
        </m:r>
        <m:sSubSup>
          <m:sSubSupPr>
            <m:ctrlPr>
              <w:ins w:id="262" w:author="Slava Molkov" w:date="2015-10-13T12:47:00Z">
                <w:rPr>
                  <w:rFonts w:ascii="Cambria Math" w:hAnsi="Cambria Math"/>
                  <w:i/>
                  <w:sz w:val="28"/>
                  <w:szCs w:val="28"/>
                </w:rPr>
              </w:ins>
            </m:ctrlPr>
          </m:sSubSupPr>
          <m:e>
            <m:r>
              <w:ins w:id="263" w:author="Slava Molkov" w:date="2015-10-13T12:47:00Z">
                <w:rPr>
                  <w:rFonts w:ascii="Cambria Math" w:hAnsi="Cambria Math"/>
                  <w:sz w:val="28"/>
                  <w:szCs w:val="28"/>
                </w:rPr>
                <m:t>W</m:t>
              </w:ins>
            </m:r>
          </m:e>
          <m:sub>
            <m:r>
              <w:ins w:id="264" w:author="Slava Molkov" w:date="2015-10-13T12:47:00Z">
                <w:rPr>
                  <w:rFonts w:ascii="Cambria Math" w:hAnsi="Cambria Math"/>
                  <w:sz w:val="28"/>
                  <w:szCs w:val="28"/>
                </w:rPr>
                <m:t>ij</m:t>
              </w:ins>
            </m:r>
          </m:sub>
          <m:sup>
            <m:r>
              <w:ins w:id="265" w:author="Slava Molkov" w:date="2015-10-13T12:47:00Z">
                <w:rPr>
                  <w:rFonts w:ascii="Cambria Math" w:hAnsi="Cambria Math"/>
                  <w:sz w:val="28"/>
                  <w:szCs w:val="28"/>
                </w:rPr>
                <m:t>2</m:t>
              </w:ins>
            </m:r>
          </m:sup>
        </m:sSubSup>
        <m:sSub>
          <m:sSubPr>
            <m:ctrlPr>
              <w:del w:id="266" w:author="Slava Molkov" w:date="2015-10-13T12:47:00Z">
                <w:rPr>
                  <w:rFonts w:ascii="Cambria Math" w:hAnsi="Cambria Math"/>
                  <w:i/>
                  <w:sz w:val="28"/>
                  <w:szCs w:val="28"/>
                </w:rPr>
              </w:del>
            </m:ctrlPr>
          </m:sSubPr>
          <m:e>
            <m:r>
              <w:del w:id="267" w:author="Slava Molkov" w:date="2015-10-13T12:47:00Z">
                <w:rPr>
                  <w:rFonts w:ascii="Cambria Math" w:hAnsi="Cambria Math"/>
                  <w:sz w:val="28"/>
                  <w:szCs w:val="28"/>
                </w:rPr>
                <m:t>wc2</m:t>
              </w:del>
            </m:r>
          </m:e>
          <m:sub>
            <m:r>
              <w:del w:id="268" w:author="Slava Molkov" w:date="2015-10-13T12:47:00Z">
                <w:rPr>
                  <w:rFonts w:ascii="Cambria Math" w:hAnsi="Cambria Math"/>
                  <w:sz w:val="28"/>
                  <w:szCs w:val="28"/>
                </w:rPr>
                <m:t>ji</m:t>
              </w:del>
            </m:r>
          </m:sub>
        </m:sSub>
      </m:oMath>
      <w:r>
        <w:rPr>
          <w:sz w:val="28"/>
          <w:szCs w:val="28"/>
        </w:rPr>
        <w:t xml:space="preserve"> </w:t>
      </w:r>
      <w:r>
        <w:t>is the connection weight between PFC neuron</w:t>
      </w:r>
      <m:oMath>
        <m:r>
          <w:rPr>
            <w:rFonts w:ascii="Cambria Math" w:hAnsi="Cambria Math"/>
            <w:sz w:val="28"/>
            <w:szCs w:val="28"/>
          </w:rPr>
          <m:t xml:space="preserve"> j</m:t>
        </m:r>
      </m:oMath>
      <w:r w:rsidR="00903CA9">
        <w:t xml:space="preserve"> </w:t>
      </w:r>
      <w:r>
        <w:t>and indirect pathway MSN</w:t>
      </w:r>
      <m:oMath>
        <m:r>
          <w:rPr>
            <w:rFonts w:ascii="Cambria Math" w:hAnsi="Cambria Math"/>
            <w:sz w:val="28"/>
            <w:szCs w:val="28"/>
          </w:rPr>
          <m:t xml:space="preserve"> i</m:t>
        </m:r>
      </m:oMath>
      <w:r w:rsidR="00615277">
        <w:t>,</w:t>
      </w:r>
      <w:r>
        <w:t xml:space="preserve"> this weight is pla</w:t>
      </w:r>
      <w:r w:rsidR="00550153">
        <w:t>stic and changes trial-to-trial</w:t>
      </w:r>
      <w:r>
        <w:t>;</w:t>
      </w:r>
      <w:r w:rsidR="00CD7CCA">
        <w:t xml:space="preserve"> and</w:t>
      </w:r>
      <m:oMath>
        <m:r>
          <w:rPr>
            <w:rFonts w:ascii="Cambria Math" w:hAnsi="Cambria Math"/>
            <w:sz w:val="28"/>
            <w:szCs w:val="28"/>
          </w:rPr>
          <m:t xml:space="preserve"> </m:t>
        </m:r>
        <m:sSubSup>
          <m:sSubSupPr>
            <m:ctrlPr>
              <w:ins w:id="269" w:author="Slava Molkov" w:date="2015-10-13T12:47:00Z">
                <w:rPr>
                  <w:rFonts w:ascii="Cambria Math" w:hAnsi="Cambria Math"/>
                  <w:i/>
                  <w:sz w:val="28"/>
                  <w:szCs w:val="28"/>
                </w:rPr>
              </w:ins>
            </m:ctrlPr>
          </m:sSubSupPr>
          <m:e>
            <m:r>
              <w:ins w:id="270" w:author="Slava Molkov" w:date="2015-10-13T12:47:00Z">
                <w:rPr>
                  <w:rFonts w:ascii="Cambria Math" w:hAnsi="Cambria Math"/>
                  <w:sz w:val="28"/>
                  <w:szCs w:val="28"/>
                </w:rPr>
                <m:t>w</m:t>
              </w:ins>
            </m:r>
          </m:e>
          <m:sub>
            <m:r>
              <w:ins w:id="271" w:author="Slava Molkov" w:date="2015-10-13T12:47:00Z">
                <w:rPr>
                  <w:rFonts w:ascii="Cambria Math" w:hAnsi="Cambria Math"/>
                  <w:sz w:val="28"/>
                  <w:szCs w:val="28"/>
                </w:rPr>
                <m:t>a</m:t>
              </w:ins>
            </m:r>
          </m:sub>
          <m:sup>
            <m:r>
              <w:ins w:id="272" w:author="Slava Molkov" w:date="2015-10-13T12:47:00Z">
                <w:rPr>
                  <w:rFonts w:ascii="Cambria Math" w:hAnsi="Cambria Math"/>
                  <w:sz w:val="28"/>
                  <w:szCs w:val="28"/>
                </w:rPr>
                <m:t>2</m:t>
              </w:ins>
            </m:r>
          </m:sup>
        </m:sSubSup>
        <m:r>
          <w:del w:id="273" w:author="Slava Molkov" w:date="2015-10-13T12:47:00Z">
            <w:rPr>
              <w:rFonts w:ascii="Cambria Math" w:hAnsi="Cambria Math"/>
              <w:sz w:val="28"/>
              <w:szCs w:val="28"/>
            </w:rPr>
            <m:t>wa2</m:t>
          </w:del>
        </m:r>
      </m:oMath>
      <w:r w:rsidRPr="00615277">
        <w:t xml:space="preserve"> </w:t>
      </w:r>
      <w:r>
        <w:t>is the connection weight between thalamic neuron</w:t>
      </w:r>
      <m:oMath>
        <m:r>
          <w:rPr>
            <w:rFonts w:ascii="Cambria Math" w:hAnsi="Cambria Math"/>
            <w:sz w:val="28"/>
            <w:szCs w:val="28"/>
          </w:rPr>
          <m:t xml:space="preserve"> i</m:t>
        </m:r>
      </m:oMath>
      <w:r w:rsidR="00615277">
        <w:t>,</w:t>
      </w:r>
      <w:r>
        <w:t xml:space="preserve"> and indirect pathway MSN</w:t>
      </w:r>
      <m:oMath>
        <m:r>
          <w:rPr>
            <w:rFonts w:ascii="Cambria Math" w:hAnsi="Cambria Math"/>
            <w:sz w:val="28"/>
            <w:szCs w:val="28"/>
          </w:rPr>
          <m:t xml:space="preserve"> i</m:t>
        </m:r>
      </m:oMath>
      <w:r w:rsidR="00615277">
        <w:t xml:space="preserve">, </w:t>
      </w:r>
      <w:r>
        <w:t>corresponding to the same action</w:t>
      </w:r>
      <w:r w:rsidR="00615277">
        <w:t>,</w:t>
      </w:r>
      <w:r w:rsidR="00CD7CCA">
        <w:t xml:space="preserve"> and is </w:t>
      </w:r>
      <w:del w:id="274" w:author="Slava Molkov" w:date="2015-10-13T12:47:00Z">
        <w:r w:rsidR="00CD7CCA" w:rsidDel="002A2B11">
          <w:delText xml:space="preserve">equivalent </w:delText>
        </w:r>
      </w:del>
      <w:ins w:id="275" w:author="Slava Molkov" w:date="2015-10-13T12:47:00Z">
        <w:r w:rsidR="002A2B11">
          <w:t xml:space="preserve">equal </w:t>
        </w:r>
      </w:ins>
      <w:r w:rsidR="00CD7CCA">
        <w:t>to 1.</w:t>
      </w:r>
    </w:p>
    <w:p w14:paraId="2CCA6439" w14:textId="20861E88" w:rsidR="001330DA" w:rsidRDefault="001330DA" w:rsidP="001330DA">
      <w:pPr>
        <w:spacing w:after="200"/>
        <w:jc w:val="both"/>
      </w:pPr>
      <w:r>
        <w:t>The firing rate of</w:t>
      </w:r>
      <w:r w:rsidR="00334A96">
        <w:t xml:space="preserve"> each</w:t>
      </w:r>
      <w:r>
        <w:t xml:space="preserve"> GPe neuron</w:t>
      </w:r>
      <w:del w:id="276" w:author="Slava Molkov" w:date="2015-10-13T12:49:00Z">
        <w:r w:rsidDel="00F728C6">
          <w:delText>s</w:delText>
        </w:r>
      </w:del>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oMath>
      <w:r>
        <w:t xml:space="preserve">, is defined as: </w:t>
      </w:r>
    </w:p>
    <w:p w14:paraId="6B73A06B" w14:textId="19E68155" w:rsidR="001330DA" w:rsidRDefault="00651701"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r>
          <w:rPr>
            <w:rFonts w:ascii="Cambria Math" w:hAnsi="Cambria Math"/>
            <w:sz w:val="28"/>
            <w:szCs w:val="28"/>
          </w:rPr>
          <m:t>=</m:t>
        </m:r>
        <m:r>
          <w:del w:id="277" w:author="Slava Molkov" w:date="2015-10-13T12:49:00Z">
            <w:rPr>
              <w:rFonts w:ascii="Cambria Math" w:hAnsi="Cambria Math"/>
              <w:sz w:val="28"/>
              <w:szCs w:val="28"/>
            </w:rPr>
            <m:t>tanh</m:t>
          </w:del>
        </m:r>
        <m:r>
          <w:ins w:id="278" w:author="Slava Molkov" w:date="2015-10-13T12:49:00Z">
            <w:rPr>
              <w:rFonts w:ascii="Cambria Math" w:hAnsi="Cambria Math"/>
              <w:sz w:val="28"/>
              <w:szCs w:val="28"/>
            </w:rPr>
            <m:t>s</m:t>
          </w:ins>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r>
              <w:del w:id="279" w:author="Slava Molkov" w:date="2015-10-13T12:49:00Z">
                <w:rPr>
                  <w:rFonts w:ascii="Cambria Math" w:hAnsi="Cambria Math"/>
                  <w:sz w:val="28"/>
                  <w:szCs w:val="28"/>
                </w:rPr>
                <m:t>r</m:t>
              </w:del>
            </m:r>
          </m:e>
          <m:sub>
            <m:r>
              <w:rPr>
                <w:rFonts w:ascii="Cambria Math" w:hAnsi="Cambria Math"/>
                <w:sz w:val="28"/>
                <w:szCs w:val="28"/>
              </w:rPr>
              <m:t>GPe</m:t>
            </m:r>
          </m:sub>
        </m:sSub>
        <m:r>
          <w:rPr>
            <w:rFonts w:ascii="Cambria Math" w:hAnsi="Cambria Math"/>
            <w:sz w:val="28"/>
            <w:szCs w:val="28"/>
          </w:rPr>
          <m:t>-</m:t>
        </m:r>
        <m:sSub>
          <m:sSubPr>
            <m:ctrlPr>
              <w:ins w:id="280" w:author="Slava Molkov" w:date="2015-10-13T12:51:00Z">
                <w:rPr>
                  <w:rFonts w:ascii="Cambria Math" w:hAnsi="Cambria Math"/>
                  <w:i/>
                  <w:sz w:val="28"/>
                  <w:szCs w:val="28"/>
                </w:rPr>
              </w:ins>
            </m:ctrlPr>
          </m:sSubPr>
          <m:e>
            <m:r>
              <w:ins w:id="281" w:author="Slava Molkov" w:date="2015-10-13T12:51:00Z">
                <w:rPr>
                  <w:rFonts w:ascii="Cambria Math" w:hAnsi="Cambria Math"/>
                  <w:sz w:val="28"/>
                  <w:szCs w:val="28"/>
                </w:rPr>
                <m:t>w</m:t>
              </w:ins>
            </m:r>
          </m:e>
          <m:sub>
            <m:r>
              <w:ins w:id="282" w:author="Slava Molkov" w:date="2015-10-13T12:51:00Z">
                <w:rPr>
                  <w:rFonts w:ascii="Cambria Math" w:hAnsi="Cambria Math"/>
                  <w:sz w:val="28"/>
                  <w:szCs w:val="28"/>
                </w:rPr>
                <m:t>d2</m:t>
              </w:ins>
            </m:r>
          </m:sub>
        </m:sSub>
        <m:r>
          <w:del w:id="283" w:author="Slava Molkov" w:date="2015-10-13T12:51:00Z">
            <w:rPr>
              <w:rFonts w:ascii="Cambria Math" w:hAnsi="Cambria Math"/>
              <w:sz w:val="28"/>
              <w:szCs w:val="28"/>
            </w:rPr>
            <m:t>wd2</m:t>
          </w:del>
        </m:r>
        <m:r>
          <w:rPr>
            <w:rFonts w:ascii="Cambria Math" w:hAnsi="Cambria Math"/>
            <w:sz w:val="28"/>
            <w:szCs w:val="28"/>
          </w:rPr>
          <m:t>∙</m:t>
        </m:r>
        <m:sSubSup>
          <m:sSubSupPr>
            <m:ctrlPr>
              <w:ins w:id="284" w:author="Slava Molkov" w:date="2015-10-13T12:52:00Z">
                <w:rPr>
                  <w:rFonts w:ascii="Cambria Math" w:hAnsi="Cambria Math"/>
                  <w:i/>
                  <w:sz w:val="28"/>
                  <w:szCs w:val="28"/>
                </w:rPr>
              </w:ins>
            </m:ctrlPr>
          </m:sSubSupPr>
          <m:e>
            <m:r>
              <w:ins w:id="285" w:author="Slava Molkov" w:date="2015-10-13T12:52:00Z">
                <w:rPr>
                  <w:rFonts w:ascii="Cambria Math" w:hAnsi="Cambria Math"/>
                  <w:sz w:val="28"/>
                  <w:szCs w:val="28"/>
                </w:rPr>
                <m:t>D</m:t>
              </w:ins>
            </m:r>
          </m:e>
          <m:sub>
            <m:r>
              <w:ins w:id="286" w:author="Slava Molkov" w:date="2015-10-13T12:52:00Z">
                <w:rPr>
                  <w:rFonts w:ascii="Cambria Math" w:hAnsi="Cambria Math"/>
                  <w:sz w:val="28"/>
                  <w:szCs w:val="28"/>
                </w:rPr>
                <m:t>i</m:t>
              </w:ins>
            </m:r>
          </m:sub>
          <m:sup>
            <m:r>
              <w:ins w:id="287" w:author="Slava Molkov" w:date="2015-10-13T12:52:00Z">
                <w:rPr>
                  <w:rFonts w:ascii="Cambria Math" w:hAnsi="Cambria Math"/>
                  <w:sz w:val="28"/>
                  <w:szCs w:val="28"/>
                </w:rPr>
                <m:t>2</m:t>
              </w:ins>
            </m:r>
          </m:sup>
        </m:sSubSup>
        <m:sSub>
          <m:sSubPr>
            <m:ctrlPr>
              <w:del w:id="288" w:author="Slava Molkov" w:date="2015-10-13T12:52:00Z">
                <w:rPr>
                  <w:rFonts w:ascii="Cambria Math" w:hAnsi="Cambria Math"/>
                  <w:i/>
                  <w:sz w:val="28"/>
                  <w:szCs w:val="28"/>
                </w:rPr>
              </w:del>
            </m:ctrlPr>
          </m:sSubPr>
          <m:e>
            <m:r>
              <w:del w:id="289" w:author="Slava Molkov" w:date="2015-10-13T12:52:00Z">
                <w:rPr>
                  <w:rFonts w:ascii="Cambria Math" w:hAnsi="Cambria Math"/>
                  <w:sz w:val="28"/>
                  <w:szCs w:val="28"/>
                </w:rPr>
                <m:t>D2</m:t>
              </w:del>
            </m:r>
          </m:e>
          <m:sub>
            <m:r>
              <w:del w:id="290" w:author="Slava Molkov" w:date="2015-10-13T12:52:00Z">
                <w:rPr>
                  <w:rFonts w:ascii="Cambria Math" w:hAnsi="Cambria Math"/>
                  <w:sz w:val="28"/>
                  <w:szCs w:val="28"/>
                </w:rPr>
                <m:t>i</m:t>
              </w:del>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r>
              <w:del w:id="291" w:author="Slava Molkov" w:date="2015-10-13T12:51:00Z">
                <w:rPr>
                  <w:rFonts w:ascii="Cambria Math" w:hAnsi="Cambria Math"/>
                  <w:sz w:val="28"/>
                  <w:szCs w:val="28"/>
                </w:rPr>
                <m:t>xpl</m:t>
              </w:del>
            </m:r>
          </m:e>
          <m:sub>
            <m:r>
              <w:rPr>
                <w:rFonts w:ascii="Cambria Math" w:hAnsi="Cambria Math"/>
                <w:sz w:val="28"/>
                <w:szCs w:val="28"/>
              </w:rPr>
              <m:t>i</m:t>
            </m:r>
          </m:sub>
        </m:sSub>
        <m:r>
          <w:rPr>
            <w:rFonts w:ascii="Cambria Math" w:hAnsi="Cambria Math"/>
            <w:sz w:val="28"/>
            <w:szCs w:val="28"/>
          </w:rPr>
          <m:t>)</m:t>
        </m:r>
      </m:oMath>
      <w:r w:rsidR="00287160">
        <w:t xml:space="preserve"> </w:t>
      </w:r>
      <w:r w:rsidR="00287160">
        <w:tab/>
      </w:r>
      <w:r w:rsidR="00287160">
        <w:tab/>
      </w:r>
      <w:r w:rsidR="00287160">
        <w:tab/>
      </w:r>
      <w:ins w:id="292" w:author="Slava Molkov" w:date="2015-10-13T12:48:00Z">
        <w:r w:rsidR="00322A5A">
          <w:tab/>
        </w:r>
      </w:ins>
      <w:ins w:id="293" w:author="Slava Molkov" w:date="2015-10-13T12:52:00Z">
        <w:r w:rsidR="00F728C6">
          <w:tab/>
        </w:r>
      </w:ins>
      <w:r w:rsidR="00287160">
        <w:tab/>
      </w:r>
      <w:r w:rsidR="001330DA">
        <w:tab/>
        <w:t>(</w:t>
      </w:r>
      <w:r w:rsidR="00C82201">
        <w:t>1.</w:t>
      </w:r>
      <w:r w:rsidR="00BB2786">
        <w:t>6</w:t>
      </w:r>
      <w:r w:rsidR="001330DA">
        <w:t>)</w:t>
      </w:r>
    </w:p>
    <w:p w14:paraId="4DDE0E2C" w14:textId="04B4C27E" w:rsidR="001330DA" w:rsidRDefault="001330DA" w:rsidP="00F728C6">
      <w:pPr>
        <w:spacing w:after="200"/>
        <w:jc w:val="both"/>
        <w:pPrChange w:id="294" w:author="Slava Molkov" w:date="2015-10-13T12:51: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m:r>
              <w:del w:id="295" w:author="Slava Molkov" w:date="2015-10-13T12:50:00Z">
                <w:rPr>
                  <w:rFonts w:ascii="Cambria Math" w:hAnsi="Cambria Math"/>
                  <w:sz w:val="28"/>
                  <w:szCs w:val="28"/>
                </w:rPr>
                <m:t>r</m:t>
              </w:del>
            </m:r>
          </m:e>
          <m:sub>
            <m:r>
              <w:rPr>
                <w:rFonts w:ascii="Cambria Math" w:hAnsi="Cambria Math"/>
                <w:sz w:val="28"/>
                <w:szCs w:val="28"/>
              </w:rPr>
              <m:t>GPe</m:t>
            </m:r>
          </m:sub>
        </m:sSub>
      </m:oMath>
      <w:r>
        <w:t xml:space="preserve"> is the tonic drive to GPe neurons, </w:t>
      </w:r>
      <w:del w:id="296" w:author="Slava Molkov" w:date="2015-10-13T12:51:00Z">
        <w:r w:rsidDel="00F728C6">
          <w:delText xml:space="preserve">equivalent </w:delText>
        </w:r>
      </w:del>
      <w:ins w:id="297" w:author="Slava Molkov" w:date="2015-10-13T12:51:00Z">
        <w:r w:rsidR="00F728C6">
          <w:t xml:space="preserve">equal </w:t>
        </w:r>
      </w:ins>
      <w:r>
        <w:t>to 1.3;</w:t>
      </w:r>
      <m:oMath>
        <m:r>
          <w:rPr>
            <w:rFonts w:ascii="Cambria Math" w:hAnsi="Cambria Math"/>
            <w:sz w:val="28"/>
            <w:szCs w:val="28"/>
          </w:rPr>
          <m:t xml:space="preserve"> </m:t>
        </m:r>
        <m:sSub>
          <m:sSubPr>
            <m:ctrlPr>
              <w:ins w:id="298" w:author="Slava Molkov" w:date="2015-10-13T12:52:00Z">
                <w:rPr>
                  <w:rFonts w:ascii="Cambria Math" w:hAnsi="Cambria Math"/>
                  <w:i/>
                  <w:sz w:val="28"/>
                  <w:szCs w:val="28"/>
                </w:rPr>
              </w:ins>
            </m:ctrlPr>
          </m:sSubPr>
          <m:e>
            <m:r>
              <w:ins w:id="299" w:author="Slava Molkov" w:date="2015-10-13T12:52:00Z">
                <w:rPr>
                  <w:rFonts w:ascii="Cambria Math" w:hAnsi="Cambria Math"/>
                  <w:sz w:val="28"/>
                  <w:szCs w:val="28"/>
                </w:rPr>
                <m:t>w</m:t>
              </w:ins>
            </m:r>
          </m:e>
          <m:sub>
            <m:r>
              <w:ins w:id="300" w:author="Slava Molkov" w:date="2015-10-13T12:52:00Z">
                <w:rPr>
                  <w:rFonts w:ascii="Cambria Math" w:hAnsi="Cambria Math"/>
                  <w:sz w:val="28"/>
                  <w:szCs w:val="28"/>
                </w:rPr>
                <m:t>d2</m:t>
              </w:ins>
            </m:r>
          </m:sub>
        </m:sSub>
        <m:r>
          <w:del w:id="301" w:author="Slava Molkov" w:date="2015-10-13T12:52:00Z">
            <w:rPr>
              <w:rFonts w:ascii="Cambria Math" w:hAnsi="Cambria Math"/>
              <w:sz w:val="28"/>
              <w:szCs w:val="28"/>
            </w:rPr>
            <m:t>wd2</m:t>
          </w:del>
        </m:r>
      </m:oMath>
      <w:del w:id="302" w:author="Slava Molkov" w:date="2015-10-13T12:52:00Z">
        <w:r w:rsidDel="00F728C6">
          <w:rPr>
            <w:sz w:val="28"/>
            <w:szCs w:val="28"/>
          </w:rPr>
          <w:delText xml:space="preserve"> </w:delText>
        </w:r>
        <w:r w:rsidDel="00F728C6">
          <w:delText>i</w:delText>
        </w:r>
      </w:del>
      <w:ins w:id="303" w:author="Slava Molkov" w:date="2015-10-13T12:52:00Z">
        <w:r w:rsidR="00F728C6">
          <w:t xml:space="preserve"> i</w:t>
        </w:r>
      </w:ins>
      <w:r>
        <w:t>s the weight of the inhibitory connection between indirect pathway MSN</w:t>
      </w:r>
      <m:oMath>
        <m:r>
          <w:rPr>
            <w:rFonts w:ascii="Cambria Math" w:hAnsi="Cambria Math"/>
            <w:sz w:val="28"/>
            <w:szCs w:val="28"/>
          </w:rPr>
          <m:t xml:space="preserve"> i</m:t>
        </m:r>
      </m:oMath>
      <w:r w:rsidR="00334A96">
        <w:t xml:space="preserve"> and </w:t>
      </w:r>
      <w:r>
        <w:t>GPe neuron</w:t>
      </w:r>
      <m:oMath>
        <m:r>
          <w:rPr>
            <w:rFonts w:ascii="Cambria Math" w:hAnsi="Cambria Math"/>
            <w:sz w:val="28"/>
            <w:szCs w:val="28"/>
          </w:rPr>
          <m:t xml:space="preserve"> i</m:t>
        </m:r>
      </m:oMath>
      <w:r w:rsidR="00334A96">
        <w:t>,</w:t>
      </w:r>
      <w:r w:rsidR="003E7EC2">
        <w:t xml:space="preserve"> </w:t>
      </w:r>
      <w:r>
        <w:t>corresponding to the same action</w:t>
      </w:r>
      <w:r w:rsidR="00334A96">
        <w:t>,</w:t>
      </w:r>
      <w:r>
        <w:t xml:space="preserve"> and is </w:t>
      </w:r>
      <w:del w:id="304" w:author="Slava Molkov" w:date="2015-10-13T12:52:00Z">
        <w:r w:rsidDel="00F728C6">
          <w:delText xml:space="preserve">equivalent </w:delText>
        </w:r>
      </w:del>
      <w:ins w:id="305" w:author="Slava Molkov" w:date="2015-10-13T12:52:00Z">
        <w:r w:rsidR="00F728C6">
          <w:t xml:space="preserve">equal </w:t>
        </w:r>
      </w:ins>
      <w:r>
        <w:t xml:space="preserve">to 2; and </w:t>
      </w:r>
      <m:oMath>
        <m:sSub>
          <m:sSubPr>
            <m:ctrlPr>
              <w:rPr>
                <w:rFonts w:ascii="Cambria Math" w:hAnsi="Cambria Math"/>
                <w:i/>
                <w:sz w:val="28"/>
                <w:szCs w:val="28"/>
              </w:rPr>
            </m:ctrlPr>
          </m:sSubPr>
          <m:e>
            <m:r>
              <w:rPr>
                <w:rFonts w:ascii="Cambria Math" w:hAnsi="Cambria Math"/>
                <w:sz w:val="28"/>
                <w:szCs w:val="28"/>
              </w:rPr>
              <m:t>e</m:t>
            </m:r>
            <m:r>
              <w:del w:id="306" w:author="Slava Molkov" w:date="2015-10-13T12:52:00Z">
                <w:rPr>
                  <w:rFonts w:ascii="Cambria Math" w:hAnsi="Cambria Math"/>
                  <w:sz w:val="28"/>
                  <w:szCs w:val="28"/>
                </w:rPr>
                <m:t>xpl</m:t>
              </w:del>
            </m:r>
          </m:e>
          <m:sub>
            <m:r>
              <w:rPr>
                <w:rFonts w:ascii="Cambria Math" w:hAnsi="Cambria Math"/>
                <w:sz w:val="28"/>
                <w:szCs w:val="28"/>
              </w:rPr>
              <m:t>i</m:t>
            </m:r>
          </m:sub>
        </m:sSub>
      </m:oMath>
      <w:r>
        <w:rPr>
          <w:sz w:val="28"/>
          <w:szCs w:val="28"/>
        </w:rPr>
        <w:t xml:space="preserve"> </w:t>
      </w:r>
      <w:r>
        <w:t xml:space="preserve">is </w:t>
      </w:r>
      <w:r w:rsidR="00BB2786">
        <w:t>an</w:t>
      </w:r>
      <w:r>
        <w:t xml:space="preserve"> exploratory signal </w:t>
      </w:r>
      <w:r w:rsidR="00BB2786">
        <w:t>generated</w:t>
      </w:r>
      <w:r>
        <w:t xml:space="preserve"> by </w:t>
      </w:r>
      <w:ins w:id="307" w:author="Slava Molkov" w:date="2015-10-13T12:53:00Z">
        <w:r w:rsidR="00F728C6">
          <w:t xml:space="preserve">a </w:t>
        </w:r>
      </w:ins>
      <w:r>
        <w:t>correspondin</w:t>
      </w:r>
      <w:ins w:id="308" w:author="Slava Molkov" w:date="2015-10-13T12:53:00Z">
        <w:r w:rsidR="00F728C6">
          <w:t>g</w:t>
        </w:r>
      </w:ins>
      <w:del w:id="309" w:author="Slava Molkov" w:date="2015-10-13T12:53:00Z">
        <w:r w:rsidDel="00F728C6">
          <w:delText>g</w:delText>
        </w:r>
      </w:del>
      <w:r>
        <w:t xml:space="preserve"> STN neuron</w:t>
      </w:r>
      <w:del w:id="310" w:author="Slava Molkov" w:date="2015-10-13T12:53:00Z">
        <w:r w:rsidR="00BB2786" w:rsidDel="00F728C6">
          <w:delText>s</w:delText>
        </w:r>
      </w:del>
      <w:r w:rsidR="00BB2786">
        <w:t>.</w:t>
      </w:r>
      <w:del w:id="311" w:author="Slava Molkov" w:date="2015-10-13T12:53:00Z">
        <w:r w:rsidDel="00F728C6">
          <w:delText xml:space="preserve"> </w:delText>
        </w:r>
      </w:del>
    </w:p>
    <w:p w14:paraId="21B91D87" w14:textId="5CD7A03A" w:rsidR="00BB2786" w:rsidRPr="00BB2786" w:rsidRDefault="00BB2786" w:rsidP="00BB2786">
      <w:pPr>
        <w:spacing w:after="200"/>
        <w:ind w:hanging="17"/>
        <w:jc w:val="both"/>
        <w:rPr>
          <w:color w:val="auto"/>
        </w:rPr>
      </w:pPr>
      <w:r w:rsidRPr="00BB2786">
        <w:rPr>
          <w:color w:val="auto"/>
        </w:rPr>
        <w:t>The STN is modeled as</w:t>
      </w:r>
      <m:oMath>
        <m:r>
          <w:rPr>
            <w:rFonts w:ascii="Cambria Math" w:hAnsi="Cambria Math"/>
            <w:color w:val="auto"/>
            <w:sz w:val="28"/>
            <w:szCs w:val="28"/>
          </w:rPr>
          <m:t xml:space="preserve"> </m:t>
        </m:r>
        <m:sSub>
          <m:sSubPr>
            <m:ctrlPr>
              <w:ins w:id="312" w:author="Slava Molkov" w:date="2015-10-13T12:53:00Z">
                <w:rPr>
                  <w:rFonts w:ascii="Cambria Math" w:hAnsi="Cambria Math"/>
                  <w:i/>
                  <w:color w:val="auto"/>
                  <w:sz w:val="28"/>
                  <w:szCs w:val="28"/>
                </w:rPr>
              </w:ins>
            </m:ctrlPr>
          </m:sSubPr>
          <m:e>
            <m:r>
              <w:ins w:id="313" w:author="Slava Molkov" w:date="2015-10-13T12:53:00Z">
                <w:rPr>
                  <w:rFonts w:ascii="Cambria Math" w:hAnsi="Cambria Math"/>
                  <w:color w:val="auto"/>
                  <w:sz w:val="28"/>
                  <w:szCs w:val="28"/>
                </w:rPr>
                <m:t>N</m:t>
              </w:ins>
            </m:r>
          </m:e>
          <m:sub>
            <m:r>
              <w:ins w:id="314" w:author="Slava Molkov" w:date="2015-10-13T12:54:00Z">
                <w:rPr>
                  <w:rFonts w:ascii="Cambria Math" w:hAnsi="Cambria Math"/>
                  <w:color w:val="auto"/>
                  <w:sz w:val="28"/>
                  <w:szCs w:val="28"/>
                </w:rPr>
                <m:t>a</m:t>
              </w:ins>
            </m:r>
          </m:sub>
        </m:sSub>
        <m:r>
          <w:del w:id="315" w:author="Slava Molkov" w:date="2015-10-13T12:53:00Z">
            <w:rPr>
              <w:rFonts w:ascii="Cambria Math" w:hAnsi="Cambria Math"/>
              <w:sz w:val="28"/>
              <w:szCs w:val="28"/>
            </w:rPr>
            <m:t>i</m:t>
          </w:del>
        </m:r>
      </m:oMath>
      <w:r w:rsidRPr="00BB2786" w:rsidDel="00987016">
        <w:rPr>
          <w:color w:val="auto"/>
        </w:rPr>
        <w:t xml:space="preserve"> </w:t>
      </w:r>
      <w:r w:rsidRPr="00BB2786">
        <w:rPr>
          <w:color w:val="auto"/>
        </w:rPr>
        <w:t>different outputs, each to a corresponding GPe neuron, where</w:t>
      </w:r>
      <m:oMath>
        <m:r>
          <w:rPr>
            <w:rFonts w:ascii="Cambria Math" w:hAnsi="Cambria Math"/>
            <w:color w:val="auto"/>
            <w:sz w:val="28"/>
            <w:szCs w:val="28"/>
          </w:rPr>
          <m:t xml:space="preserve"> </m:t>
        </m:r>
        <m:r>
          <w:rPr>
            <w:rFonts w:ascii="Cambria Math" w:hAnsi="Cambria Math"/>
            <w:sz w:val="28"/>
            <w:szCs w:val="28"/>
          </w:rPr>
          <m:t>i</m:t>
        </m:r>
      </m:oMath>
      <w:r w:rsidRPr="00BB2786" w:rsidDel="00987016">
        <w:rPr>
          <w:color w:val="auto"/>
        </w:rPr>
        <w:t xml:space="preserve"> </w:t>
      </w:r>
      <w:r w:rsidRPr="00BB2786">
        <w:rPr>
          <w:color w:val="auto"/>
        </w:rPr>
        <w:t xml:space="preserve">is the index of the corresponding action. The outputs’ magnitude, or firing rate, per output is a random positive value </w:t>
      </w:r>
      <w:r w:rsidRPr="00BB2786">
        <w:rPr>
          <w:color w:val="auto"/>
        </w:rPr>
        <w:lastRenderedPageBreak/>
        <w:t>between 0 and 0.8, and varies trial-to-trial. The STN generates the exploratory signal</w:t>
      </w:r>
      <m:oMath>
        <m:r>
          <w:rPr>
            <w:rFonts w:ascii="Cambria Math" w:hAnsi="Cambria Math"/>
            <w:color w:val="auto"/>
            <w:sz w:val="28"/>
            <w:szCs w:val="28"/>
          </w:rPr>
          <m:t xml:space="preserve"> </m:t>
        </m:r>
        <m:sSub>
          <m:sSubPr>
            <m:ctrlPr>
              <w:rPr>
                <w:rFonts w:ascii="Cambria Math" w:hAnsi="Cambria Math"/>
                <w:i/>
                <w:sz w:val="28"/>
                <w:szCs w:val="28"/>
              </w:rPr>
            </m:ctrlPr>
          </m:sSubPr>
          <m:e>
            <m:r>
              <w:rPr>
                <w:rFonts w:ascii="Cambria Math" w:hAnsi="Cambria Math"/>
                <w:sz w:val="28"/>
                <w:szCs w:val="28"/>
              </w:rPr>
              <m:t>e</m:t>
            </m:r>
            <m:r>
              <w:del w:id="316" w:author="Slava Molkov" w:date="2015-10-13T12:56:00Z">
                <w:rPr>
                  <w:rFonts w:ascii="Cambria Math" w:hAnsi="Cambria Math"/>
                  <w:sz w:val="28"/>
                  <w:szCs w:val="28"/>
                </w:rPr>
                <m:t>xpl</m:t>
              </w:del>
            </m:r>
          </m:e>
          <m:sub>
            <m:r>
              <w:rPr>
                <w:rFonts w:ascii="Cambria Math" w:hAnsi="Cambria Math"/>
                <w:sz w:val="28"/>
                <w:szCs w:val="28"/>
              </w:rPr>
              <m:t>i</m:t>
            </m:r>
          </m:sub>
        </m:sSub>
      </m:oMath>
      <w:r w:rsidRPr="00BB2786">
        <w:rPr>
          <w:color w:val="auto"/>
        </w:rPr>
        <w:t xml:space="preserve"> which gives the BG its exploratory function to find better responses to sensory cues and correct for any perturbations:</w:t>
      </w:r>
    </w:p>
    <w:p w14:paraId="55AE7BA4" w14:textId="59ED9D8E" w:rsidR="00BB2786" w:rsidRPr="00BB2786" w:rsidRDefault="00651701" w:rsidP="00BB2786">
      <w:pPr>
        <w:spacing w:after="200"/>
        <w:ind w:firstLine="720"/>
        <w:jc w:val="both"/>
      </w:pPr>
      <m:oMath>
        <m:sSub>
          <m:sSubPr>
            <m:ctrlPr>
              <w:rPr>
                <w:rFonts w:ascii="Cambria Math" w:hAnsi="Cambria Math"/>
                <w:i/>
                <w:sz w:val="28"/>
                <w:szCs w:val="28"/>
              </w:rPr>
            </m:ctrlPr>
          </m:sSubPr>
          <m:e>
            <m:r>
              <w:rPr>
                <w:rFonts w:ascii="Cambria Math" w:hAnsi="Cambria Math"/>
                <w:sz w:val="28"/>
                <w:szCs w:val="28"/>
              </w:rPr>
              <m:t>e</m:t>
            </m:r>
            <m:r>
              <w:del w:id="317" w:author="Slava Molkov" w:date="2015-10-13T12:56:00Z">
                <w:rPr>
                  <w:rFonts w:ascii="Cambria Math" w:hAnsi="Cambria Math"/>
                  <w:sz w:val="28"/>
                  <w:szCs w:val="28"/>
                </w:rPr>
                <m:t>xpl</m:t>
              </w:del>
            </m:r>
          </m:e>
          <m:sub>
            <m:r>
              <w:rPr>
                <w:rFonts w:ascii="Cambria Math" w:hAnsi="Cambria Math"/>
                <w:sz w:val="28"/>
                <w:szCs w:val="28"/>
              </w:rPr>
              <m:t>i</m:t>
            </m:r>
          </m:sub>
        </m:sSub>
        <m:r>
          <w:ins w:id="318" w:author="Slava Molkov" w:date="2015-10-13T12:57:00Z">
            <w:rPr>
              <w:rFonts w:ascii="Cambria Math" w:hAnsi="Cambria Math" w:cstheme="minorHAnsi"/>
              <w:sz w:val="28"/>
              <w:szCs w:val="28"/>
            </w:rPr>
            <m:t xml:space="preserve"> </m:t>
          </w:ins>
        </m:r>
        <m:r>
          <w:del w:id="319" w:author="Slava Molkov" w:date="2015-10-13T12:56:00Z">
            <w:rPr>
              <w:rFonts w:ascii="Cambria Math" w:hAnsi="Cambria Math" w:cstheme="minorHAnsi"/>
              <w:sz w:val="28"/>
              <w:szCs w:val="28"/>
            </w:rPr>
            <m:t>=</m:t>
          </w:del>
        </m:r>
        <m:r>
          <w:ins w:id="320" w:author="Slava Molkov" w:date="2015-10-13T12:56:00Z">
            <w:rPr>
              <w:rFonts w:ascii="Cambria Math" w:hAnsi="Cambria Math" w:cstheme="minorHAnsi"/>
              <w:sz w:val="28"/>
              <w:szCs w:val="28"/>
            </w:rPr>
            <m:t>~</m:t>
          </w:ins>
        </m:r>
        <m:r>
          <w:ins w:id="321" w:author="Slava Molkov" w:date="2015-10-13T12:57:00Z">
            <w:rPr>
              <w:rFonts w:ascii="Cambria Math" w:hAnsi="Cambria Math" w:cstheme="minorHAnsi"/>
              <w:sz w:val="28"/>
              <w:szCs w:val="28"/>
            </w:rPr>
            <m:t xml:space="preserve"> </m:t>
          </w:ins>
        </m:r>
        <m:r>
          <w:ins w:id="322" w:author="Slava Molkov" w:date="2015-10-13T12:56:00Z">
            <w:rPr>
              <w:rFonts w:ascii="Cambria Math" w:hAnsi="Cambria Math" w:cstheme="minorHAnsi"/>
              <w:sz w:val="28"/>
              <w:szCs w:val="28"/>
            </w:rPr>
            <m:t>U(0,</m:t>
          </w:ins>
        </m:r>
        <m:r>
          <w:rPr>
            <w:rFonts w:ascii="Cambria Math" w:hAnsi="Cambria Math" w:cstheme="minorHAnsi"/>
            <w:sz w:val="28"/>
            <w:szCs w:val="28"/>
          </w:rPr>
          <m:t>0.8</m:t>
        </m:r>
        <m:r>
          <w:del w:id="323" w:author="Slava Molkov" w:date="2015-10-13T12:56:00Z">
            <w:rPr>
              <w:rFonts w:ascii="Cambria Math" w:hAnsi="Cambria Math" w:cstheme="minorHAnsi"/>
              <w:sz w:val="28"/>
              <w:szCs w:val="28"/>
            </w:rPr>
            <m:t>∙rnd(</m:t>
          </w:del>
        </m:r>
        <m:r>
          <w:rPr>
            <w:rFonts w:ascii="Cambria Math" w:hAnsi="Cambria Math" w:cstheme="minorHAnsi"/>
            <w:sz w:val="28"/>
            <w:szCs w:val="28"/>
          </w:rPr>
          <m:t>)</m:t>
        </m:r>
      </m:oMath>
      <w:ins w:id="324" w:author="Slava Molkov" w:date="2015-10-13T12:58:00Z">
        <w:r w:rsidR="00C86FC2">
          <w:rPr>
            <w:sz w:val="28"/>
            <w:szCs w:val="28"/>
          </w:rPr>
          <w:t>.</w:t>
        </w:r>
      </w:ins>
      <w:r w:rsidR="00BB2786" w:rsidRPr="00BB2786">
        <w:tab/>
      </w:r>
      <w:r w:rsidR="00BB2786" w:rsidRPr="00BB2786">
        <w:tab/>
      </w:r>
      <w:r w:rsidR="00BB2786" w:rsidRPr="00BB2786">
        <w:tab/>
      </w:r>
      <w:r w:rsidR="00BB2786" w:rsidRPr="00BB2786">
        <w:tab/>
      </w:r>
      <w:del w:id="325" w:author="Slava Molkov" w:date="2015-10-13T12:57:00Z">
        <w:r w:rsidR="00BB2786" w:rsidRPr="00BB2786" w:rsidDel="00C86FC2">
          <w:tab/>
        </w:r>
      </w:del>
      <w:r w:rsidR="00BB2786" w:rsidRPr="00BB2786">
        <w:tab/>
      </w:r>
      <w:r w:rsidR="00BB2786" w:rsidRPr="00BB2786">
        <w:tab/>
      </w:r>
      <w:ins w:id="326" w:author="Slava Molkov" w:date="2015-10-13T12:57:00Z">
        <w:r w:rsidR="00C86FC2">
          <w:tab/>
        </w:r>
        <w:r w:rsidR="00C86FC2">
          <w:tab/>
        </w:r>
        <w:r w:rsidR="00C86FC2">
          <w:tab/>
        </w:r>
      </w:ins>
      <w:r w:rsidR="00BB2786" w:rsidRPr="00BB2786">
        <w:tab/>
        <w:t>(1.</w:t>
      </w:r>
      <w:r w:rsidR="00BB2786">
        <w:t>7</w:t>
      </w:r>
      <w:r w:rsidR="00BB2786" w:rsidRPr="00BB2786">
        <w:t>)</w:t>
      </w:r>
    </w:p>
    <w:p w14:paraId="21CA13E1" w14:textId="7A80B88F" w:rsidR="00BB2786" w:rsidRPr="009C0CF4" w:rsidDel="00C86FC2" w:rsidRDefault="00BB2786" w:rsidP="00BB2786">
      <w:pPr>
        <w:spacing w:after="200"/>
        <w:ind w:firstLine="720"/>
        <w:jc w:val="both"/>
        <w:rPr>
          <w:del w:id="327" w:author="Slava Molkov" w:date="2015-10-13T12:56:00Z"/>
        </w:rPr>
      </w:pPr>
      <w:del w:id="328" w:author="Slava Molkov" w:date="2015-10-13T12:56:00Z">
        <w:r w:rsidRPr="00BB2786" w:rsidDel="00C86FC2">
          <w:delText>where:</w:delText>
        </w:r>
        <m:oMath>
          <m:r>
            <w:rPr>
              <w:rFonts w:ascii="Cambria Math" w:hAnsi="Cambria Math" w:cstheme="minorHAnsi"/>
              <w:sz w:val="28"/>
              <w:szCs w:val="28"/>
            </w:rPr>
            <m:t xml:space="preserve"> rnd()</m:t>
          </m:r>
        </m:oMath>
        <w:r w:rsidRPr="00BB2786" w:rsidDel="00C86FC2">
          <w:delText xml:space="preserve"> is a random number generator function that generates a number between 0 and 1.</w:delText>
        </w:r>
      </w:del>
    </w:p>
    <w:p w14:paraId="5AD29E00" w14:textId="612A7F11" w:rsidR="001330DA" w:rsidRDefault="001330DA" w:rsidP="001330DA">
      <w:pPr>
        <w:spacing w:after="200"/>
        <w:jc w:val="both"/>
      </w:pPr>
      <w:r>
        <w:t>The firing rate of</w:t>
      </w:r>
      <w:r w:rsidR="005A397A">
        <w:t xml:space="preserve"> each</w:t>
      </w:r>
      <w:r>
        <w:t xml:space="preserve"> GPi neurons,</w:t>
      </w:r>
      <m:oMath>
        <m:sSub>
          <m:sSubPr>
            <m:ctrlPr>
              <w:rPr>
                <w:rFonts w:ascii="Cambria Math" w:hAnsi="Cambria Math"/>
                <w:i/>
                <w:sz w:val="28"/>
                <w:szCs w:val="28"/>
              </w:rPr>
            </m:ctrlPr>
          </m:sSubPr>
          <m:e>
            <m:r>
              <w:rPr>
                <w:rFonts w:ascii="Cambria Math" w:hAnsi="Cambria Math"/>
                <w:sz w:val="28"/>
                <w:szCs w:val="28"/>
              </w:rPr>
              <m:t xml:space="preserve"> GPi</m:t>
            </m:r>
          </m:e>
          <m:sub>
            <m:r>
              <w:rPr>
                <w:rFonts w:ascii="Cambria Math" w:hAnsi="Cambria Math"/>
                <w:sz w:val="28"/>
                <w:szCs w:val="28"/>
              </w:rPr>
              <m:t>i</m:t>
            </m:r>
          </m:sub>
        </m:sSub>
      </m:oMath>
      <w:r>
        <w:t xml:space="preserve">, is defined as: </w:t>
      </w:r>
    </w:p>
    <w:p w14:paraId="5D04550B" w14:textId="2BFEF47C" w:rsidR="001330DA" w:rsidRDefault="00651701"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GPi</m:t>
            </m:r>
          </m:e>
          <m:sub>
            <m:r>
              <w:rPr>
                <w:rFonts w:ascii="Cambria Math" w:hAnsi="Cambria Math"/>
                <w:sz w:val="28"/>
                <w:szCs w:val="28"/>
              </w:rPr>
              <m:t>i</m:t>
            </m:r>
          </m:sub>
        </m:sSub>
        <m:r>
          <w:rPr>
            <w:rFonts w:ascii="Cambria Math" w:hAnsi="Cambria Math"/>
            <w:sz w:val="28"/>
            <w:szCs w:val="28"/>
          </w:rPr>
          <m:t>=</m:t>
        </m:r>
        <m:r>
          <w:del w:id="329" w:author="Slava Molkov" w:date="2015-10-13T12:59:00Z">
            <w:rPr>
              <w:rFonts w:ascii="Cambria Math" w:hAnsi="Cambria Math"/>
              <w:sz w:val="28"/>
              <w:szCs w:val="28"/>
            </w:rPr>
            <m:t>tanh</m:t>
          </w:del>
        </m:r>
        <m:r>
          <w:ins w:id="330" w:author="Slava Molkov" w:date="2015-10-13T12:59:00Z">
            <w:rPr>
              <w:rFonts w:ascii="Cambria Math" w:hAnsi="Cambria Math"/>
              <w:sz w:val="28"/>
              <w:szCs w:val="28"/>
            </w:rPr>
            <m:t>s</m:t>
          </w:ins>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r>
              <w:del w:id="331" w:author="Slava Molkov" w:date="2015-10-13T12:59:00Z">
                <w:rPr>
                  <w:rFonts w:ascii="Cambria Math" w:hAnsi="Cambria Math"/>
                  <w:sz w:val="28"/>
                  <w:szCs w:val="28"/>
                </w:rPr>
                <m:t>r</m:t>
              </w:del>
            </m:r>
          </m:e>
          <m:sub>
            <m:r>
              <w:rPr>
                <w:rFonts w:ascii="Cambria Math" w:hAnsi="Cambria Math"/>
                <w:sz w:val="28"/>
                <w:szCs w:val="28"/>
              </w:rPr>
              <m:t>GPi</m:t>
            </m:r>
          </m:sub>
        </m:sSub>
        <m:r>
          <w:rPr>
            <w:rFonts w:ascii="Cambria Math" w:hAnsi="Cambria Math"/>
            <w:sz w:val="28"/>
            <w:szCs w:val="28"/>
          </w:rPr>
          <m:t>-</m:t>
        </m:r>
        <m:sSub>
          <m:sSubPr>
            <m:ctrlPr>
              <w:ins w:id="332" w:author="Slava Molkov" w:date="2015-10-13T12:59:00Z">
                <w:rPr>
                  <w:rFonts w:ascii="Cambria Math" w:hAnsi="Cambria Math"/>
                  <w:i/>
                  <w:sz w:val="28"/>
                  <w:szCs w:val="28"/>
                </w:rPr>
              </w:ins>
            </m:ctrlPr>
          </m:sSubPr>
          <m:e>
            <m:r>
              <w:ins w:id="333" w:author="Slava Molkov" w:date="2015-10-13T12:59:00Z">
                <w:rPr>
                  <w:rFonts w:ascii="Cambria Math" w:hAnsi="Cambria Math"/>
                  <w:sz w:val="28"/>
                  <w:szCs w:val="28"/>
                </w:rPr>
                <m:t>w</m:t>
              </w:ins>
            </m:r>
          </m:e>
          <m:sub>
            <m:r>
              <w:ins w:id="334" w:author="Slava Molkov" w:date="2015-10-13T12:59:00Z">
                <w:rPr>
                  <w:rFonts w:ascii="Cambria Math" w:hAnsi="Cambria Math"/>
                  <w:sz w:val="28"/>
                  <w:szCs w:val="28"/>
                </w:rPr>
                <m:t>d1</m:t>
              </w:ins>
            </m:r>
          </m:sub>
        </m:sSub>
        <m:r>
          <w:del w:id="335" w:author="Slava Molkov" w:date="2015-10-13T12:59:00Z">
            <w:rPr>
              <w:rFonts w:ascii="Cambria Math" w:hAnsi="Cambria Math"/>
              <w:sz w:val="28"/>
              <w:szCs w:val="28"/>
            </w:rPr>
            <m:t>wd1</m:t>
          </w:del>
        </m:r>
        <m:r>
          <w:rPr>
            <w:rFonts w:ascii="Cambria Math" w:hAnsi="Cambria Math"/>
            <w:sz w:val="28"/>
            <w:szCs w:val="28"/>
          </w:rPr>
          <m:t>∙</m:t>
        </m:r>
        <m:sSubSup>
          <m:sSubSupPr>
            <m:ctrlPr>
              <w:ins w:id="336" w:author="Slava Molkov" w:date="2015-10-13T12:59:00Z">
                <w:rPr>
                  <w:rFonts w:ascii="Cambria Math" w:hAnsi="Cambria Math"/>
                  <w:i/>
                  <w:sz w:val="28"/>
                  <w:szCs w:val="28"/>
                </w:rPr>
              </w:ins>
            </m:ctrlPr>
          </m:sSubSupPr>
          <m:e>
            <m:r>
              <w:ins w:id="337" w:author="Slava Molkov" w:date="2015-10-13T12:59:00Z">
                <w:rPr>
                  <w:rFonts w:ascii="Cambria Math" w:hAnsi="Cambria Math"/>
                  <w:sz w:val="28"/>
                  <w:szCs w:val="28"/>
                </w:rPr>
                <m:t>D</m:t>
              </w:ins>
            </m:r>
          </m:e>
          <m:sub>
            <m:r>
              <w:ins w:id="338" w:author="Slava Molkov" w:date="2015-10-13T12:59:00Z">
                <w:rPr>
                  <w:rFonts w:ascii="Cambria Math" w:hAnsi="Cambria Math"/>
                  <w:sz w:val="28"/>
                  <w:szCs w:val="28"/>
                </w:rPr>
                <m:t>i</m:t>
              </w:ins>
            </m:r>
          </m:sub>
          <m:sup>
            <m:r>
              <w:ins w:id="339" w:author="Slava Molkov" w:date="2015-10-13T12:59:00Z">
                <w:rPr>
                  <w:rFonts w:ascii="Cambria Math" w:hAnsi="Cambria Math"/>
                  <w:sz w:val="28"/>
                  <w:szCs w:val="28"/>
                </w:rPr>
                <m:t>1</m:t>
              </w:ins>
            </m:r>
          </m:sup>
        </m:sSubSup>
        <m:sSub>
          <m:sSubPr>
            <m:ctrlPr>
              <w:del w:id="340" w:author="Slava Molkov" w:date="2015-10-13T12:59:00Z">
                <w:rPr>
                  <w:rFonts w:ascii="Cambria Math" w:hAnsi="Cambria Math"/>
                  <w:i/>
                  <w:sz w:val="28"/>
                  <w:szCs w:val="28"/>
                </w:rPr>
              </w:del>
            </m:ctrlPr>
          </m:sSubPr>
          <m:e>
            <m:r>
              <w:del w:id="341" w:author="Slava Molkov" w:date="2015-10-13T12:59:00Z">
                <w:rPr>
                  <w:rFonts w:ascii="Cambria Math" w:hAnsi="Cambria Math"/>
                  <w:sz w:val="28"/>
                  <w:szCs w:val="28"/>
                </w:rPr>
                <m:t>d1</m:t>
              </w:del>
            </m:r>
          </m:e>
          <m:sub>
            <m:r>
              <w:del w:id="342" w:author="Slava Molkov" w:date="2015-10-13T12:59:00Z">
                <w:rPr>
                  <w:rFonts w:ascii="Cambria Math" w:hAnsi="Cambria Math"/>
                  <w:sz w:val="28"/>
                  <w:szCs w:val="28"/>
                </w:rPr>
                <m:t>i</m:t>
              </w:del>
            </m:r>
          </m:sub>
        </m:sSub>
        <m:r>
          <w:rPr>
            <w:rFonts w:ascii="Cambria Math" w:hAnsi="Cambria Math"/>
            <w:sz w:val="28"/>
            <w:szCs w:val="28"/>
          </w:rPr>
          <m:t>-</m:t>
        </m:r>
        <m:sSub>
          <m:sSubPr>
            <m:ctrlPr>
              <w:ins w:id="343" w:author="Slava Molkov" w:date="2015-10-13T13:00:00Z">
                <w:rPr>
                  <w:rFonts w:ascii="Cambria Math" w:hAnsi="Cambria Math"/>
                  <w:i/>
                  <w:sz w:val="28"/>
                  <w:szCs w:val="28"/>
                </w:rPr>
              </w:ins>
            </m:ctrlPr>
          </m:sSubPr>
          <m:e>
            <m:r>
              <w:ins w:id="344" w:author="Slava Molkov" w:date="2015-10-13T13:00:00Z">
                <w:rPr>
                  <w:rFonts w:ascii="Cambria Math" w:hAnsi="Cambria Math"/>
                  <w:sz w:val="28"/>
                  <w:szCs w:val="28"/>
                </w:rPr>
                <m:t>w</m:t>
              </w:ins>
            </m:r>
          </m:e>
          <m:sub>
            <m:r>
              <w:ins w:id="345" w:author="Slava Molkov" w:date="2015-10-13T13:00:00Z">
                <w:rPr>
                  <w:rFonts w:ascii="Cambria Math" w:hAnsi="Cambria Math"/>
                  <w:sz w:val="28"/>
                  <w:szCs w:val="28"/>
                </w:rPr>
                <m:t>gpe</m:t>
              </w:ins>
            </m:r>
          </m:sub>
        </m:sSub>
        <m:r>
          <w:del w:id="346" w:author="Slava Molkov" w:date="2015-10-13T13:00:00Z">
            <w:rPr>
              <w:rFonts w:ascii="Cambria Math" w:hAnsi="Cambria Math"/>
              <w:sz w:val="28"/>
              <w:szCs w:val="28"/>
            </w:rPr>
            <m:t>wgpe</m:t>
          </w:del>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GPe</m:t>
            </m:r>
          </m:e>
          <m:sub>
            <m:r>
              <w:rPr>
                <w:rFonts w:ascii="Cambria Math" w:hAnsi="Cambria Math"/>
                <w:sz w:val="28"/>
                <w:szCs w:val="28"/>
              </w:rPr>
              <m:t>i</m:t>
            </m:r>
          </m:sub>
        </m:sSub>
        <m:r>
          <w:rPr>
            <w:rFonts w:ascii="Cambria Math" w:hAnsi="Cambria Math"/>
            <w:sz w:val="28"/>
            <w:szCs w:val="28"/>
          </w:rPr>
          <m:t>)</m:t>
        </m:r>
      </m:oMath>
      <w:r w:rsidR="00287160">
        <w:t xml:space="preserve"> </w:t>
      </w:r>
      <w:r w:rsidR="00287160">
        <w:tab/>
      </w:r>
      <w:r w:rsidR="00287160">
        <w:tab/>
      </w:r>
      <w:r w:rsidR="001330DA">
        <w:tab/>
      </w:r>
      <w:ins w:id="347" w:author="Slava Molkov" w:date="2015-10-13T13:00:00Z">
        <w:r w:rsidR="00C86FC2">
          <w:tab/>
        </w:r>
        <w:r w:rsidR="00C86FC2">
          <w:tab/>
        </w:r>
      </w:ins>
      <w:r w:rsidR="001330DA">
        <w:tab/>
        <w:t>(</w:t>
      </w:r>
      <w:r w:rsidR="00C82201">
        <w:t>1.</w:t>
      </w:r>
      <w:r w:rsidR="00BB2786">
        <w:t>8</w:t>
      </w:r>
      <w:r w:rsidR="001330DA">
        <w:t>)</w:t>
      </w:r>
    </w:p>
    <w:p w14:paraId="0A3F682F" w14:textId="36DA166F" w:rsidR="001330DA" w:rsidRPr="001C1FF0" w:rsidRDefault="001330DA" w:rsidP="00FE587B">
      <w:pPr>
        <w:spacing w:after="200"/>
        <w:jc w:val="both"/>
        <w:pPrChange w:id="348" w:author="Slava Molkov" w:date="2015-10-13T13:00: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m:r>
              <w:del w:id="349" w:author="Slava Molkov" w:date="2015-10-13T13:00:00Z">
                <w:rPr>
                  <w:rFonts w:ascii="Cambria Math" w:hAnsi="Cambria Math"/>
                  <w:sz w:val="28"/>
                  <w:szCs w:val="28"/>
                </w:rPr>
                <m:t>r</m:t>
              </w:del>
            </m:r>
          </m:e>
          <m:sub>
            <m:r>
              <w:rPr>
                <w:rFonts w:ascii="Cambria Math" w:hAnsi="Cambria Math"/>
                <w:sz w:val="28"/>
                <w:szCs w:val="28"/>
              </w:rPr>
              <m:t>GPi</m:t>
            </m:r>
          </m:sub>
        </m:sSub>
      </m:oMath>
      <w:r>
        <w:t xml:space="preserve"> is the tonic drive to GPi neurons, </w:t>
      </w:r>
      <w:del w:id="350" w:author="Slava Molkov" w:date="2015-10-13T13:01:00Z">
        <w:r w:rsidDel="00FE587B">
          <w:delText xml:space="preserve">equivalent </w:delText>
        </w:r>
      </w:del>
      <w:ins w:id="351" w:author="Slava Molkov" w:date="2015-10-13T13:01:00Z">
        <w:r w:rsidR="00FE587B">
          <w:t xml:space="preserve">equal </w:t>
        </w:r>
      </w:ins>
      <w:r>
        <w:t>to 2;</w:t>
      </w:r>
      <m:oMath>
        <m:r>
          <w:rPr>
            <w:rFonts w:ascii="Cambria Math" w:hAnsi="Cambria Math"/>
            <w:sz w:val="28"/>
            <w:szCs w:val="28"/>
          </w:rPr>
          <m:t xml:space="preserve"> </m:t>
        </m:r>
        <m:sSub>
          <m:sSubPr>
            <m:ctrlPr>
              <w:ins w:id="352" w:author="Slava Molkov" w:date="2015-10-13T13:01:00Z">
                <w:rPr>
                  <w:rFonts w:ascii="Cambria Math" w:hAnsi="Cambria Math"/>
                  <w:i/>
                  <w:sz w:val="28"/>
                  <w:szCs w:val="28"/>
                </w:rPr>
              </w:ins>
            </m:ctrlPr>
          </m:sSubPr>
          <m:e>
            <m:r>
              <w:ins w:id="353" w:author="Slava Molkov" w:date="2015-10-13T13:01:00Z">
                <w:rPr>
                  <w:rFonts w:ascii="Cambria Math" w:hAnsi="Cambria Math"/>
                  <w:sz w:val="28"/>
                  <w:szCs w:val="28"/>
                </w:rPr>
                <m:t>w</m:t>
              </w:ins>
            </m:r>
          </m:e>
          <m:sub>
            <m:r>
              <w:ins w:id="354" w:author="Slava Molkov" w:date="2015-10-13T13:01:00Z">
                <w:rPr>
                  <w:rFonts w:ascii="Cambria Math" w:hAnsi="Cambria Math"/>
                  <w:sz w:val="28"/>
                  <w:szCs w:val="28"/>
                </w:rPr>
                <m:t>d1</m:t>
              </w:ins>
            </m:r>
          </m:sub>
        </m:sSub>
        <m:r>
          <w:ins w:id="355" w:author="Slava Molkov" w:date="2015-10-13T13:01:00Z">
            <w:rPr>
              <w:rFonts w:ascii="Cambria Math" w:hAnsi="Cambria Math"/>
              <w:sz w:val="28"/>
              <w:szCs w:val="28"/>
            </w:rPr>
            <m:t xml:space="preserve"> </m:t>
          </w:ins>
        </m:r>
        <m:r>
          <w:del w:id="356" w:author="Slava Molkov" w:date="2015-10-13T13:01:00Z">
            <w:rPr>
              <w:rFonts w:ascii="Cambria Math" w:hAnsi="Cambria Math"/>
              <w:sz w:val="28"/>
              <w:szCs w:val="28"/>
            </w:rPr>
            <m:t>wd1</m:t>
          </w:del>
        </m:r>
      </m:oMath>
      <w:del w:id="357" w:author="Slava Molkov" w:date="2015-10-13T13:01:00Z">
        <w:r w:rsidDel="00FE587B">
          <w:rPr>
            <w:sz w:val="28"/>
            <w:szCs w:val="28"/>
          </w:rPr>
          <w:delText xml:space="preserve"> </w:delText>
        </w:r>
      </w:del>
      <w:r>
        <w:t>is the weight of the inhibitory connection between direct pathway MSN</w:t>
      </w:r>
      <m:oMath>
        <m:r>
          <w:rPr>
            <w:rFonts w:ascii="Cambria Math" w:hAnsi="Cambria Math"/>
            <w:sz w:val="28"/>
            <w:szCs w:val="28"/>
          </w:rPr>
          <m:t xml:space="preserve"> i</m:t>
        </m:r>
      </m:oMath>
      <w:r w:rsidR="005A397A">
        <w:t xml:space="preserve"> </w:t>
      </w:r>
      <w:r>
        <w:t>and GPi neuron</w:t>
      </w:r>
      <m:oMath>
        <m:r>
          <w:rPr>
            <w:rFonts w:ascii="Cambria Math" w:hAnsi="Cambria Math"/>
            <w:sz w:val="28"/>
            <w:szCs w:val="28"/>
          </w:rPr>
          <m:t xml:space="preserve"> i</m:t>
        </m:r>
      </m:oMath>
      <w:r w:rsidR="005A397A">
        <w:t xml:space="preserve">, </w:t>
      </w:r>
      <w:r>
        <w:t>corresponding to the same action</w:t>
      </w:r>
      <w:r w:rsidR="005A397A">
        <w:t>,</w:t>
      </w:r>
      <w:r>
        <w:t xml:space="preserve"> and is </w:t>
      </w:r>
      <w:del w:id="358" w:author="Slava Molkov" w:date="2015-10-13T13:01:00Z">
        <w:r w:rsidDel="00FE587B">
          <w:delText xml:space="preserve">equivalent </w:delText>
        </w:r>
      </w:del>
      <w:ins w:id="359" w:author="Slava Molkov" w:date="2015-10-13T13:01:00Z">
        <w:r w:rsidR="00FE587B">
          <w:t xml:space="preserve">equal </w:t>
        </w:r>
      </w:ins>
      <w:r>
        <w:t>to 2;</w:t>
      </w:r>
      <w:r w:rsidR="0097444F">
        <w:t xml:space="preserve"> and</w:t>
      </w:r>
      <m:oMath>
        <m:r>
          <w:rPr>
            <w:rFonts w:ascii="Cambria Math" w:hAnsi="Cambria Math"/>
            <w:sz w:val="28"/>
            <w:szCs w:val="28"/>
          </w:rPr>
          <m:t xml:space="preserve"> </m:t>
        </m:r>
        <m:sSub>
          <m:sSubPr>
            <m:ctrlPr>
              <w:ins w:id="360" w:author="Slava Molkov" w:date="2015-10-13T13:01:00Z">
                <w:rPr>
                  <w:rFonts w:ascii="Cambria Math" w:hAnsi="Cambria Math"/>
                  <w:i/>
                  <w:sz w:val="28"/>
                  <w:szCs w:val="28"/>
                </w:rPr>
              </w:ins>
            </m:ctrlPr>
          </m:sSubPr>
          <m:e>
            <m:r>
              <w:ins w:id="361" w:author="Slava Molkov" w:date="2015-10-13T13:01:00Z">
                <w:rPr>
                  <w:rFonts w:ascii="Cambria Math" w:hAnsi="Cambria Math"/>
                  <w:sz w:val="28"/>
                  <w:szCs w:val="28"/>
                </w:rPr>
                <m:t>w</m:t>
              </w:ins>
            </m:r>
          </m:e>
          <m:sub>
            <m:r>
              <w:ins w:id="362" w:author="Slava Molkov" w:date="2015-10-13T13:01:00Z">
                <w:rPr>
                  <w:rFonts w:ascii="Cambria Math" w:hAnsi="Cambria Math"/>
                  <w:sz w:val="28"/>
                  <w:szCs w:val="28"/>
                </w:rPr>
                <m:t>gpe</m:t>
              </w:ins>
            </m:r>
          </m:sub>
        </m:sSub>
        <m:r>
          <w:ins w:id="363" w:author="Slava Molkov" w:date="2015-10-13T13:01:00Z">
            <w:rPr>
              <w:rFonts w:ascii="Cambria Math" w:hAnsi="Cambria Math"/>
              <w:sz w:val="28"/>
              <w:szCs w:val="28"/>
            </w:rPr>
            <m:t xml:space="preserve"> </m:t>
          </w:ins>
        </m:r>
        <m:r>
          <w:del w:id="364" w:author="Slava Molkov" w:date="2015-10-13T13:01:00Z">
            <w:rPr>
              <w:rFonts w:ascii="Cambria Math" w:hAnsi="Cambria Math"/>
              <w:sz w:val="28"/>
              <w:szCs w:val="28"/>
            </w:rPr>
            <m:t>wgpe</m:t>
          </w:del>
        </m:r>
      </m:oMath>
      <w:del w:id="365" w:author="Slava Molkov" w:date="2015-10-13T13:01:00Z">
        <w:r w:rsidRPr="00D777E1" w:rsidDel="00FE587B">
          <w:delText xml:space="preserve"> </w:delText>
        </w:r>
      </w:del>
      <w:r>
        <w:t>is the weight of the inhibitory connection between GPe neuron</w:t>
      </w:r>
      <m:oMath>
        <m:r>
          <w:rPr>
            <w:rFonts w:ascii="Cambria Math" w:hAnsi="Cambria Math"/>
            <w:sz w:val="28"/>
            <w:szCs w:val="28"/>
          </w:rPr>
          <m:t xml:space="preserve"> i</m:t>
        </m:r>
      </m:oMath>
      <w:r>
        <w:t xml:space="preserve"> and GPi neuron</w:t>
      </w:r>
      <m:oMath>
        <m:r>
          <w:rPr>
            <w:rFonts w:ascii="Cambria Math" w:hAnsi="Cambria Math"/>
            <w:sz w:val="28"/>
            <w:szCs w:val="28"/>
          </w:rPr>
          <m:t xml:space="preserve"> i</m:t>
        </m:r>
      </m:oMath>
      <w:r w:rsidR="00D777E1" w:rsidRPr="00D777E1">
        <w:t>,</w:t>
      </w:r>
      <w:r>
        <w:t xml:space="preserve"> corresponding to the same action</w:t>
      </w:r>
      <w:r w:rsidR="00D777E1">
        <w:t>,</w:t>
      </w:r>
      <w:r>
        <w:t xml:space="preserve"> and is </w:t>
      </w:r>
      <w:del w:id="366" w:author="Slava Molkov" w:date="2015-10-13T13:01:00Z">
        <w:r w:rsidDel="00FE587B">
          <w:delText xml:space="preserve">equivalent </w:delText>
        </w:r>
      </w:del>
      <w:ins w:id="367" w:author="Slava Molkov" w:date="2015-10-13T13:01:00Z">
        <w:r w:rsidR="00FE587B">
          <w:t xml:space="preserve">equal </w:t>
        </w:r>
      </w:ins>
      <w:r>
        <w:t>to 1.5.</w:t>
      </w:r>
    </w:p>
    <w:p w14:paraId="41913333" w14:textId="2E2EED3F" w:rsidR="001330DA" w:rsidRDefault="001330DA" w:rsidP="001330DA">
      <w:pPr>
        <w:spacing w:after="200"/>
        <w:jc w:val="both"/>
      </w:pPr>
      <w:r>
        <w:t xml:space="preserve">The firing rate of </w:t>
      </w:r>
      <w:r w:rsidR="0097444F">
        <w:t xml:space="preserve">each </w:t>
      </w:r>
      <w:r>
        <w:t>thalamic neurons,</w:t>
      </w:r>
      <m:oMath>
        <m:sSub>
          <m:sSubPr>
            <m:ctrlPr>
              <w:rPr>
                <w:rFonts w:ascii="Cambria Math" w:hAnsi="Cambria Math"/>
                <w:i/>
                <w:sz w:val="28"/>
                <w:szCs w:val="28"/>
              </w:rPr>
            </m:ctrlPr>
          </m:sSubPr>
          <m:e>
            <m:r>
              <w:rPr>
                <w:rFonts w:ascii="Cambria Math" w:hAnsi="Cambria Math"/>
                <w:sz w:val="28"/>
                <w:szCs w:val="28"/>
              </w:rPr>
              <m:t xml:space="preserve"> TH</m:t>
            </m:r>
          </m:e>
          <m:sub>
            <m:r>
              <w:rPr>
                <w:rFonts w:ascii="Cambria Math" w:hAnsi="Cambria Math"/>
                <w:sz w:val="28"/>
                <w:szCs w:val="28"/>
              </w:rPr>
              <m:t>i</m:t>
            </m:r>
          </m:sub>
        </m:sSub>
      </m:oMath>
      <w:r>
        <w:t xml:space="preserve">, </w:t>
      </w:r>
      <w:del w:id="368" w:author="Slava Molkov" w:date="2015-10-13T13:02:00Z">
        <w:r w:rsidDel="00FE587B">
          <w:delText>is defined as</w:delText>
        </w:r>
      </w:del>
      <w:ins w:id="369" w:author="Slava Molkov" w:date="2015-10-13T13:02:00Z">
        <w:r w:rsidR="00FE587B">
          <w:t>obeys the differential equation</w:t>
        </w:r>
      </w:ins>
      <w:r>
        <w:t>:</w:t>
      </w:r>
    </w:p>
    <w:p w14:paraId="7A65F3C1" w14:textId="3BFF8FFD" w:rsidR="001330DA" w:rsidRPr="00A868C9" w:rsidRDefault="00651701" w:rsidP="001330DA">
      <w:pPr>
        <w:spacing w:after="200"/>
        <w:ind w:firstLine="720"/>
        <w:jc w:val="both"/>
      </w:pPr>
      <m:oMath>
        <m:sSub>
          <m:sSubPr>
            <m:ctrlPr>
              <w:rPr>
                <w:rFonts w:ascii="Cambria Math" w:hAnsi="Cambria Math"/>
                <w:i/>
                <w:sz w:val="28"/>
                <w:szCs w:val="28"/>
              </w:rPr>
            </m:ctrlPr>
          </m:sSubPr>
          <m:e>
            <m:r>
              <w:ins w:id="370" w:author="Slava Molkov" w:date="2015-10-13T13:02:00Z">
                <w:rPr>
                  <w:rFonts w:ascii="Cambria Math" w:hAnsi="Cambria Math"/>
                  <w:sz w:val="28"/>
                  <w:szCs w:val="28"/>
                </w:rPr>
                <m:t>τ</m:t>
              </w:ins>
            </m:r>
            <m:f>
              <m:fPr>
                <m:ctrlPr>
                  <w:ins w:id="371" w:author="Slava Molkov" w:date="2015-10-13T13:02:00Z">
                    <w:rPr>
                      <w:rFonts w:ascii="Cambria Math" w:hAnsi="Cambria Math"/>
                      <w:sz w:val="28"/>
                      <w:szCs w:val="28"/>
                      <w:highlight w:val="white"/>
                    </w:rPr>
                  </w:ins>
                </m:ctrlPr>
              </m:fPr>
              <m:num>
                <m:r>
                  <w:ins w:id="372" w:author="Slava Molkov" w:date="2015-10-13T13:02:00Z">
                    <w:rPr>
                      <w:rFonts w:ascii="Cambria Math" w:hAnsi="Cambria Math"/>
                      <w:sz w:val="28"/>
                      <w:szCs w:val="28"/>
                      <w:highlight w:val="white"/>
                    </w:rPr>
                    <m:t>d</m:t>
                  </w:ins>
                </m:r>
              </m:num>
              <m:den>
                <m:r>
                  <w:ins w:id="373" w:author="Slava Molkov" w:date="2015-10-13T13:02:00Z">
                    <w:rPr>
                      <w:rFonts w:ascii="Cambria Math" w:hAnsi="Cambria Math"/>
                      <w:sz w:val="28"/>
                      <w:szCs w:val="28"/>
                      <w:highlight w:val="white"/>
                    </w:rPr>
                    <m:t>dt</m:t>
                  </w:ins>
                </m:r>
              </m:den>
            </m:f>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m:r>
          <w:ins w:id="374" w:author="Slava Molkov" w:date="2015-10-13T13:03:00Z">
            <w:rPr>
              <w:rFonts w:ascii="Cambria Math" w:hAnsi="Cambria Math"/>
              <w:sz w:val="28"/>
              <w:szCs w:val="28"/>
            </w:rPr>
            <m:t>s(</m:t>
          </w:ins>
        </m:r>
        <m:sSub>
          <m:sSubPr>
            <m:ctrlPr>
              <w:ins w:id="375" w:author="Slava Molkov" w:date="2015-10-13T13:02:00Z">
                <w:rPr>
                  <w:rFonts w:ascii="Cambria Math" w:hAnsi="Cambria Math"/>
                  <w:i/>
                  <w:sz w:val="28"/>
                  <w:szCs w:val="28"/>
                </w:rPr>
              </w:ins>
            </m:ctrlPr>
          </m:sSubPr>
          <m:e>
            <m:r>
              <w:ins w:id="376" w:author="Slava Molkov" w:date="2015-10-13T13:02:00Z">
                <w:rPr>
                  <w:rFonts w:ascii="Cambria Math" w:hAnsi="Cambria Math"/>
                  <w:sz w:val="28"/>
                  <w:szCs w:val="28"/>
                </w:rPr>
                <m:t>I</m:t>
              </w:ins>
            </m:r>
          </m:e>
          <m:sub>
            <m:sSub>
              <m:sSubPr>
                <m:ctrlPr>
                  <w:ins w:id="377" w:author="Slava Molkov" w:date="2015-10-13T13:02:00Z">
                    <w:rPr>
                      <w:rFonts w:ascii="Cambria Math" w:hAnsi="Cambria Math"/>
                      <w:i/>
                      <w:sz w:val="28"/>
                      <w:szCs w:val="28"/>
                    </w:rPr>
                  </w:ins>
                </m:ctrlPr>
              </m:sSubPr>
              <m:e>
                <m:r>
                  <w:ins w:id="378" w:author="Slava Molkov" w:date="2015-10-13T13:02:00Z">
                    <w:rPr>
                      <w:rFonts w:ascii="Cambria Math" w:hAnsi="Cambria Math"/>
                      <w:sz w:val="28"/>
                      <w:szCs w:val="28"/>
                    </w:rPr>
                    <m:t>TH</m:t>
                  </w:ins>
                </m:r>
              </m:e>
              <m:sub>
                <m:r>
                  <w:ins w:id="379" w:author="Slava Molkov" w:date="2015-10-13T13:02:00Z">
                    <w:rPr>
                      <w:rFonts w:ascii="Cambria Math" w:hAnsi="Cambria Math"/>
                      <w:sz w:val="28"/>
                      <w:szCs w:val="28"/>
                    </w:rPr>
                    <m:t>i</m:t>
                  </w:ins>
                </m:r>
              </m:sub>
            </m:sSub>
          </m:sub>
        </m:sSub>
        <m:r>
          <w:ins w:id="380" w:author="Slava Molkov" w:date="2015-10-13T13:03:00Z">
            <w:rPr>
              <w:rFonts w:ascii="Cambria Math" w:hAnsi="Cambria Math"/>
              <w:sz w:val="28"/>
              <w:szCs w:val="28"/>
            </w:rPr>
            <m:t>)</m:t>
          </w:ins>
        </m:r>
        <m:r>
          <w:ins w:id="381" w:author="Slava Molkov" w:date="2015-10-13T13:02:00Z">
            <w:rPr>
              <w:rFonts w:ascii="Cambria Math" w:hAnsi="Cambria Math"/>
              <w:sz w:val="28"/>
              <w:szCs w:val="28"/>
            </w:rPr>
            <m:t>-</m:t>
          </w:ins>
        </m:r>
        <m:sSub>
          <m:sSubPr>
            <m:ctrlPr>
              <w:ins w:id="382" w:author="Slava Molkov" w:date="2015-10-13T13:02:00Z">
                <w:rPr>
                  <w:rFonts w:ascii="Cambria Math" w:hAnsi="Cambria Math"/>
                  <w:i/>
                  <w:sz w:val="28"/>
                  <w:szCs w:val="28"/>
                </w:rPr>
              </w:ins>
            </m:ctrlPr>
          </m:sSubPr>
          <m:e>
            <m:r>
              <w:ins w:id="383" w:author="Slava Molkov" w:date="2015-10-13T13:03:00Z">
                <w:rPr>
                  <w:rFonts w:ascii="Cambria Math" w:hAnsi="Cambria Math"/>
                  <w:sz w:val="28"/>
                  <w:szCs w:val="28"/>
                </w:rPr>
                <m:t>TH</m:t>
              </w:ins>
            </m:r>
          </m:e>
          <m:sub>
            <m:r>
              <w:ins w:id="384" w:author="Slava Molkov" w:date="2015-10-13T13:02:00Z">
                <w:rPr>
                  <w:rFonts w:ascii="Cambria Math" w:hAnsi="Cambria Math"/>
                  <w:sz w:val="28"/>
                  <w:szCs w:val="28"/>
                </w:rPr>
                <m:t>i</m:t>
              </w:ins>
            </m:r>
          </m:sub>
        </m:sSub>
        <m:sSub>
          <m:sSubPr>
            <m:ctrlPr>
              <w:del w:id="385" w:author="Slava Molkov" w:date="2015-10-13T13:03:00Z">
                <w:rPr>
                  <w:rFonts w:ascii="Cambria Math" w:hAnsi="Cambria Math"/>
                  <w:i/>
                  <w:sz w:val="28"/>
                  <w:szCs w:val="28"/>
                </w:rPr>
              </w:del>
            </m:ctrlPr>
          </m:sSubPr>
          <m:e>
            <m:r>
              <w:del w:id="386" w:author="Slava Molkov" w:date="2015-10-13T13:03:00Z">
                <w:rPr>
                  <w:rFonts w:ascii="Cambria Math" w:hAnsi="Cambria Math"/>
                  <w:sz w:val="28"/>
                  <w:szCs w:val="28"/>
                </w:rPr>
                <m:t>th</m:t>
              </w:del>
            </m:r>
          </m:e>
          <m:sub>
            <m:r>
              <w:del w:id="387" w:author="Slava Molkov" w:date="2015-10-13T13:03:00Z">
                <w:rPr>
                  <w:rFonts w:ascii="Cambria Math" w:hAnsi="Cambria Math"/>
                  <w:sz w:val="28"/>
                  <w:szCs w:val="28"/>
                </w:rPr>
                <m:t>i</m:t>
              </w:del>
            </m:r>
          </m:sub>
        </m:sSub>
        <m:r>
          <w:del w:id="388" w:author="Slava Molkov" w:date="2015-10-13T13:03:00Z">
            <w:rPr>
              <w:rFonts w:ascii="Cambria Math" w:hAnsi="Cambria Math"/>
              <w:sz w:val="28"/>
              <w:szCs w:val="28"/>
            </w:rPr>
            <m:t>+</m:t>
          </w:del>
        </m:r>
        <m:d>
          <m:dPr>
            <m:ctrlPr>
              <w:del w:id="389" w:author="Slava Molkov" w:date="2015-10-13T13:03:00Z">
                <w:rPr>
                  <w:rFonts w:ascii="Cambria Math" w:hAnsi="Cambria Math"/>
                  <w:i/>
                  <w:sz w:val="28"/>
                  <w:szCs w:val="28"/>
                </w:rPr>
              </w:del>
            </m:ctrlPr>
          </m:dPr>
          <m:e>
            <m:sSub>
              <m:sSubPr>
                <m:ctrlPr>
                  <w:del w:id="390" w:author="Slava Molkov" w:date="2015-10-13T13:02:00Z">
                    <w:rPr>
                      <w:rFonts w:ascii="Cambria Math" w:hAnsi="Cambria Math"/>
                      <w:i/>
                      <w:sz w:val="28"/>
                      <w:szCs w:val="28"/>
                    </w:rPr>
                  </w:del>
                </m:ctrlPr>
              </m:sSubPr>
              <m:e>
                <m:r>
                  <w:del w:id="391" w:author="Slava Molkov" w:date="2015-10-13T13:02:00Z">
                    <w:rPr>
                      <w:rFonts w:ascii="Cambria Math" w:hAnsi="Cambria Math"/>
                      <w:sz w:val="28"/>
                      <w:szCs w:val="28"/>
                    </w:rPr>
                    <m:t>I</m:t>
                  </w:del>
                </m:r>
              </m:e>
              <m:sub>
                <m:sSub>
                  <m:sSubPr>
                    <m:ctrlPr>
                      <w:del w:id="392" w:author="Slava Molkov" w:date="2015-10-13T13:02:00Z">
                        <w:rPr>
                          <w:rFonts w:ascii="Cambria Math" w:hAnsi="Cambria Math"/>
                          <w:i/>
                          <w:sz w:val="28"/>
                          <w:szCs w:val="28"/>
                        </w:rPr>
                      </w:del>
                    </m:ctrlPr>
                  </m:sSubPr>
                  <m:e>
                    <m:r>
                      <w:del w:id="393" w:author="Slava Molkov" w:date="2015-10-13T13:02:00Z">
                        <w:rPr>
                          <w:rFonts w:ascii="Cambria Math" w:hAnsi="Cambria Math"/>
                          <w:sz w:val="28"/>
                          <w:szCs w:val="28"/>
                        </w:rPr>
                        <m:t>TH</m:t>
                      </w:del>
                    </m:r>
                  </m:e>
                  <m:sub>
                    <m:r>
                      <w:del w:id="394" w:author="Slava Molkov" w:date="2015-10-13T13:02:00Z">
                        <w:rPr>
                          <w:rFonts w:ascii="Cambria Math" w:hAnsi="Cambria Math"/>
                          <w:sz w:val="28"/>
                          <w:szCs w:val="28"/>
                        </w:rPr>
                        <m:t>i</m:t>
                      </w:del>
                    </m:r>
                  </m:sub>
                </m:sSub>
              </m:sub>
            </m:sSub>
            <m:r>
              <w:del w:id="395" w:author="Slava Molkov" w:date="2015-10-13T13:02:00Z">
                <w:rPr>
                  <w:rFonts w:ascii="Cambria Math" w:hAnsi="Cambria Math"/>
                  <w:sz w:val="28"/>
                  <w:szCs w:val="28"/>
                </w:rPr>
                <m:t>-</m:t>
              </w:del>
            </m:r>
            <m:sSub>
              <m:sSubPr>
                <m:ctrlPr>
                  <w:del w:id="396" w:author="Slava Molkov" w:date="2015-10-13T13:02:00Z">
                    <w:rPr>
                      <w:rFonts w:ascii="Cambria Math" w:hAnsi="Cambria Math"/>
                      <w:i/>
                      <w:sz w:val="28"/>
                      <w:szCs w:val="28"/>
                    </w:rPr>
                  </w:del>
                </m:ctrlPr>
              </m:sSubPr>
              <m:e>
                <m:r>
                  <w:del w:id="397" w:author="Slava Molkov" w:date="2015-10-13T13:02:00Z">
                    <w:rPr>
                      <w:rFonts w:ascii="Cambria Math" w:hAnsi="Cambria Math"/>
                      <w:sz w:val="28"/>
                      <w:szCs w:val="28"/>
                    </w:rPr>
                    <m:t>th</m:t>
                  </w:del>
                </m:r>
              </m:e>
              <m:sub>
                <m:r>
                  <w:del w:id="398" w:author="Slava Molkov" w:date="2015-10-13T13:02:00Z">
                    <w:rPr>
                      <w:rFonts w:ascii="Cambria Math" w:hAnsi="Cambria Math"/>
                      <w:sz w:val="28"/>
                      <w:szCs w:val="28"/>
                    </w:rPr>
                    <m:t>i</m:t>
                  </w:del>
                </m:r>
              </m:sub>
            </m:sSub>
          </m:e>
        </m:d>
        <m:r>
          <w:del w:id="399" w:author="Slava Molkov" w:date="2015-10-13T13:03:00Z">
            <w:rPr>
              <w:rFonts w:ascii="Cambria Math" w:hAnsi="Cambria Math"/>
              <w:sz w:val="28"/>
              <w:szCs w:val="28"/>
            </w:rPr>
            <m:t>(1-</m:t>
          </w:del>
        </m:r>
        <m:sSup>
          <m:sSupPr>
            <m:ctrlPr>
              <w:del w:id="400" w:author="Slava Molkov" w:date="2015-10-13T13:03:00Z">
                <w:rPr>
                  <w:rFonts w:ascii="Cambria Math" w:hAnsi="Cambria Math"/>
                  <w:i/>
                  <w:sz w:val="28"/>
                  <w:szCs w:val="28"/>
                </w:rPr>
              </w:del>
            </m:ctrlPr>
          </m:sSupPr>
          <m:e>
            <m:r>
              <w:del w:id="401" w:author="Slava Molkov" w:date="2015-10-13T13:03:00Z">
                <w:rPr>
                  <w:rFonts w:ascii="Cambria Math" w:hAnsi="Cambria Math"/>
                  <w:sz w:val="28"/>
                  <w:szCs w:val="28"/>
                </w:rPr>
                <m:t>e</m:t>
              </w:del>
            </m:r>
          </m:e>
          <m:sup>
            <m:f>
              <m:fPr>
                <m:ctrlPr>
                  <w:del w:id="402" w:author="Slava Molkov" w:date="2015-10-13T13:03:00Z">
                    <w:rPr>
                      <w:rFonts w:ascii="Cambria Math" w:hAnsi="Cambria Math"/>
                      <w:i/>
                      <w:sz w:val="28"/>
                      <w:szCs w:val="28"/>
                    </w:rPr>
                  </w:del>
                </m:ctrlPr>
              </m:fPr>
              <m:num>
                <m:r>
                  <w:del w:id="403" w:author="Slava Molkov" w:date="2015-10-13T13:03:00Z">
                    <w:rPr>
                      <w:rFonts w:ascii="Cambria Math" w:hAnsi="Cambria Math"/>
                      <w:sz w:val="28"/>
                      <w:szCs w:val="28"/>
                    </w:rPr>
                    <m:t>-dt</m:t>
                  </w:del>
                </m:r>
              </m:num>
              <m:den>
                <m:r>
                  <w:del w:id="404" w:author="Slava Molkov" w:date="2015-10-13T13:03:00Z">
                    <w:rPr>
                      <w:rFonts w:ascii="Cambria Math" w:hAnsi="Cambria Math"/>
                      <w:sz w:val="28"/>
                      <w:szCs w:val="28"/>
                    </w:rPr>
                    <m:t>τ</m:t>
                  </w:del>
                </m:r>
              </m:den>
            </m:f>
          </m:sup>
        </m:sSup>
        <m:r>
          <w:del w:id="405" w:author="Slava Molkov" w:date="2015-10-13T13:03:00Z">
            <w:rPr>
              <w:rFonts w:ascii="Cambria Math" w:hAnsi="Cambria Math"/>
              <w:sz w:val="28"/>
              <w:szCs w:val="28"/>
            </w:rPr>
            <m:t>)</m:t>
          </w:del>
        </m:r>
      </m:oMath>
      <w:r w:rsidR="001330DA">
        <w:rPr>
          <w:sz w:val="28"/>
          <w:szCs w:val="28"/>
        </w:rPr>
        <w:tab/>
      </w:r>
      <w:r w:rsidR="001330DA">
        <w:rPr>
          <w:sz w:val="28"/>
          <w:szCs w:val="28"/>
        </w:rPr>
        <w:tab/>
      </w:r>
      <w:r w:rsidR="001330DA">
        <w:rPr>
          <w:sz w:val="28"/>
          <w:szCs w:val="28"/>
        </w:rPr>
        <w:tab/>
      </w:r>
      <w:r w:rsidR="001330DA">
        <w:rPr>
          <w:sz w:val="28"/>
          <w:szCs w:val="28"/>
        </w:rPr>
        <w:tab/>
      </w:r>
      <w:ins w:id="406" w:author="Slava Molkov" w:date="2015-10-13T13:03:00Z">
        <w:r w:rsidR="00FE587B">
          <w:rPr>
            <w:sz w:val="28"/>
            <w:szCs w:val="28"/>
          </w:rPr>
          <w:tab/>
        </w:r>
        <w:r w:rsidR="00FE587B">
          <w:rPr>
            <w:sz w:val="28"/>
            <w:szCs w:val="28"/>
          </w:rPr>
          <w:tab/>
        </w:r>
        <w:r w:rsidR="00FE587B">
          <w:rPr>
            <w:sz w:val="28"/>
            <w:szCs w:val="28"/>
          </w:rPr>
          <w:tab/>
        </w:r>
      </w:ins>
      <w:r w:rsidR="00287160">
        <w:tab/>
      </w:r>
      <w:r w:rsidR="001330DA">
        <w:tab/>
        <w:t>(</w:t>
      </w:r>
      <w:r w:rsidR="00C82201">
        <w:t>1.</w:t>
      </w:r>
      <w:r w:rsidR="00BB2786">
        <w:t>9</w:t>
      </w:r>
      <w:r w:rsidR="001330DA">
        <w:t>)</w:t>
      </w:r>
    </w:p>
    <w:p w14:paraId="34453737" w14:textId="58A45DEF" w:rsidR="001330DA" w:rsidRDefault="001330DA" w:rsidP="00FE587B">
      <w:pPr>
        <w:spacing w:after="200"/>
        <w:jc w:val="both"/>
        <w:pPrChange w:id="407" w:author="Slava Molkov" w:date="2015-10-13T13:03:00Z">
          <w:pPr>
            <w:spacing w:after="200"/>
            <w:ind w:left="720"/>
            <w:jc w:val="both"/>
          </w:pPr>
        </w:pPrChange>
      </w:pPr>
      <w:r>
        <w:t>where:</w:t>
      </w:r>
      <m:oMath>
        <m:sSub>
          <m:sSubPr>
            <m:ctrlPr>
              <w:ins w:id="408" w:author="Slava Molkov" w:date="2015-10-13T13:03:00Z">
                <w:rPr>
                  <w:rFonts w:ascii="Cambria Math" w:hAnsi="Cambria Math"/>
                  <w:i/>
                  <w:sz w:val="28"/>
                  <w:szCs w:val="28"/>
                </w:rPr>
              </w:ins>
            </m:ctrlPr>
          </m:sSubPr>
          <m:e>
            <m:r>
              <w:ins w:id="409" w:author="Slava Molkov" w:date="2015-10-13T13:03:00Z">
                <w:rPr>
                  <w:rFonts w:ascii="Cambria Math" w:hAnsi="Cambria Math"/>
                  <w:sz w:val="28"/>
                  <w:szCs w:val="28"/>
                </w:rPr>
                <m:t>TH</m:t>
              </w:ins>
            </m:r>
          </m:e>
          <m:sub>
            <m:r>
              <w:ins w:id="410" w:author="Slava Molkov" w:date="2015-10-13T13:03:00Z">
                <w:rPr>
                  <w:rFonts w:ascii="Cambria Math" w:hAnsi="Cambria Math"/>
                  <w:sz w:val="28"/>
                  <w:szCs w:val="28"/>
                </w:rPr>
                <m:t>i</m:t>
              </w:ins>
            </m:r>
          </m:sub>
        </m:sSub>
        <m:sSub>
          <m:sSubPr>
            <m:ctrlPr>
              <w:del w:id="411" w:author="Slava Molkov" w:date="2015-10-13T13:03:00Z">
                <w:rPr>
                  <w:rFonts w:ascii="Cambria Math" w:hAnsi="Cambria Math"/>
                  <w:i/>
                  <w:sz w:val="28"/>
                  <w:szCs w:val="28"/>
                </w:rPr>
              </w:del>
            </m:ctrlPr>
          </m:sSubPr>
          <m:e>
            <m:r>
              <w:del w:id="412" w:author="Slava Molkov" w:date="2015-10-13T13:03:00Z">
                <w:rPr>
                  <w:rFonts w:ascii="Cambria Math" w:hAnsi="Cambria Math"/>
                  <w:sz w:val="28"/>
                  <w:szCs w:val="28"/>
                </w:rPr>
                <m:t xml:space="preserve"> th</m:t>
              </w:del>
            </m:r>
          </m:e>
          <m:sub>
            <m:r>
              <w:del w:id="413" w:author="Slava Molkov" w:date="2015-10-13T13:03:00Z">
                <w:rPr>
                  <w:rFonts w:ascii="Cambria Math" w:hAnsi="Cambria Math"/>
                  <w:sz w:val="28"/>
                  <w:szCs w:val="28"/>
                </w:rPr>
                <m:t>i</m:t>
              </w:del>
            </m:r>
          </m:sub>
        </m:sSub>
      </m:oMath>
      <w:r w:rsidR="0097444F" w:rsidRPr="0097444F">
        <w:t xml:space="preserve"> </w:t>
      </w:r>
      <w:r w:rsidRPr="001C1FF0">
        <w:t>is the</w:t>
      </w:r>
      <w:r>
        <w:rPr>
          <w:sz w:val="28"/>
          <w:szCs w:val="28"/>
        </w:rPr>
        <w:t xml:space="preserve"> </w:t>
      </w:r>
      <w:r>
        <w:t>firing rate of thalamic neuron</w:t>
      </w:r>
      <m:oMath>
        <m:r>
          <w:rPr>
            <w:rFonts w:ascii="Cambria Math" w:hAnsi="Cambria Math"/>
            <w:sz w:val="28"/>
            <w:szCs w:val="28"/>
          </w:rPr>
          <m:t xml:space="preserve"> i</m:t>
        </m:r>
        <m:r>
          <w:del w:id="414" w:author="Slava Molkov" w:date="2015-10-13T13:03:00Z">
            <m:rPr>
              <m:sty m:val="p"/>
            </m:rPr>
            <w:rPr>
              <w:rFonts w:ascii="Cambria Math" w:hAnsi="Cambria Math"/>
              <w:rPrChange w:id="415" w:author="Slava Molkov" w:date="2015-10-13T13:03:00Z">
                <w:rPr>
                  <w:rFonts w:ascii="Cambria Math" w:hAnsi="Cambria Math"/>
                </w:rPr>
              </w:rPrChange>
            </w:rPr>
            <m:t xml:space="preserve"> during the previous time step</m:t>
          </w:del>
        </m:r>
      </m:oMath>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oMath>
      <w:r>
        <w:t xml:space="preserve"> </w:t>
      </w:r>
      <w:r>
        <w:rPr>
          <w:highlight w:val="white"/>
        </w:rPr>
        <w:t>is the weighted sum of inputs to</w:t>
      </w:r>
      <w:r w:rsidRPr="00A868C9">
        <w:t xml:space="preserve"> </w:t>
      </w:r>
      <w:r>
        <w:t>thalamic neuron</w:t>
      </w:r>
      <m:oMath>
        <m:r>
          <w:rPr>
            <w:rFonts w:ascii="Cambria Math" w:hAnsi="Cambria Math"/>
            <w:sz w:val="28"/>
            <w:szCs w:val="28"/>
          </w:rPr>
          <m:t xml:space="preserve"> i</m:t>
        </m:r>
      </m:oMath>
      <w:del w:id="416" w:author="Slava Molkov" w:date="2015-10-13T13:03:00Z">
        <w:r w:rsidDel="00FE587B">
          <w:delText xml:space="preserve"> </w:delText>
        </w:r>
        <w:r w:rsidDel="00FE587B">
          <w:rPr>
            <w:highlight w:val="white"/>
          </w:rPr>
          <w:delText>during the current time step</w:delText>
        </w:r>
      </w:del>
      <w:r>
        <w:t>;</w:t>
      </w:r>
      <m:oMath>
        <m:r>
          <w:del w:id="417" w:author="Slava Molkov" w:date="2015-10-13T13:04:00Z">
            <w:rPr>
              <w:rFonts w:ascii="Cambria Math" w:hAnsi="Cambria Math"/>
              <w:sz w:val="28"/>
              <w:szCs w:val="28"/>
            </w:rPr>
            <m:t xml:space="preserve"> dt</m:t>
          </w:del>
        </m:r>
      </m:oMath>
      <w:del w:id="418" w:author="Slava Molkov" w:date="2015-10-13T13:04:00Z">
        <w:r w:rsidDel="00FE587B">
          <w:rPr>
            <w:sz w:val="28"/>
            <w:szCs w:val="28"/>
          </w:rPr>
          <w:delText xml:space="preserve"> </w:delText>
        </w:r>
        <w:r w:rsidDel="00FE587B">
          <w:delText xml:space="preserve">is the time step duration equivalent to 1ms; </w:delText>
        </w:r>
      </w:del>
      <w:ins w:id="419" w:author="Slava Molkov" w:date="2015-10-13T13:04:00Z">
        <w:r w:rsidR="00FE587B">
          <w:t xml:space="preserve"> </w:t>
        </w:r>
      </w:ins>
      <w:r>
        <w:rPr>
          <w:highlight w:val="white"/>
        </w:rPr>
        <w:t>and</w:t>
      </w:r>
      <m:oMath>
        <m:r>
          <w:rPr>
            <w:rFonts w:ascii="Cambria Math" w:hAnsi="Cambria Math"/>
            <w:sz w:val="28"/>
            <w:szCs w:val="28"/>
          </w:rPr>
          <m:t xml:space="preserve"> τ</m:t>
        </m:r>
      </m:oMath>
      <w:r>
        <w:rPr>
          <w:sz w:val="28"/>
          <w:szCs w:val="28"/>
        </w:rPr>
        <w:t xml:space="preserve"> </w:t>
      </w:r>
      <w:r>
        <w:rPr>
          <w:highlight w:val="white"/>
        </w:rPr>
        <w:t xml:space="preserve">is the Wilson-Cowan time constant </w:t>
      </w:r>
      <w:del w:id="420" w:author="Slava Molkov" w:date="2015-10-13T13:04:00Z">
        <w:r w:rsidDel="00FE587B">
          <w:rPr>
            <w:highlight w:val="white"/>
          </w:rPr>
          <w:delText xml:space="preserve">equivalent </w:delText>
        </w:r>
      </w:del>
      <w:ins w:id="421" w:author="Slava Molkov" w:date="2015-10-13T13:04:00Z">
        <w:r w:rsidR="00FE587B">
          <w:rPr>
            <w:highlight w:val="white"/>
          </w:rPr>
          <w:t xml:space="preserve">equal </w:t>
        </w:r>
      </w:ins>
      <w:r>
        <w:rPr>
          <w:highlight w:val="white"/>
        </w:rPr>
        <w:t>to 1ms</w:t>
      </w:r>
      <w:r>
        <w:t>.</w:t>
      </w:r>
      <w:del w:id="422" w:author="Slava Molkov" w:date="2015-10-13T13:04:00Z">
        <w:r w:rsidDel="00FE587B">
          <w:delText xml:space="preserve"> </w:delText>
        </w:r>
      </w:del>
    </w:p>
    <w:p w14:paraId="5E63F572" w14:textId="5506573A" w:rsidR="001330DA" w:rsidRDefault="001330DA" w:rsidP="001330DA">
      <w:pPr>
        <w:spacing w:after="200"/>
        <w:jc w:val="both"/>
      </w:pPr>
      <w:r>
        <w:t xml:space="preserve">The weighted sum of inputs to </w:t>
      </w:r>
      <w:r w:rsidR="00206974">
        <w:t xml:space="preserve">each </w:t>
      </w:r>
      <w:r>
        <w:t xml:space="preserve">thalamic neuron </w:t>
      </w:r>
      <w:r>
        <w:rPr>
          <w:highlight w:val="white"/>
        </w:rPr>
        <w:t>during the current time step</w:t>
      </w:r>
      <w: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oMath>
      <w:r>
        <w:t xml:space="preserve">, is defined as: </w:t>
      </w:r>
    </w:p>
    <w:p w14:paraId="3BCC06A8" w14:textId="768B827D" w:rsidR="001330DA" w:rsidRDefault="00651701" w:rsidP="001330DA">
      <w:pPr>
        <w:spacing w:after="200"/>
        <w:ind w:firstLine="720"/>
        <w:jc w:val="both"/>
      </w:pP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sub>
        </m:sSub>
        <m:r>
          <w:rPr>
            <w:rFonts w:ascii="Cambria Math" w:hAnsi="Cambria Math"/>
            <w:sz w:val="28"/>
            <w:szCs w:val="28"/>
          </w:rPr>
          <m:t>=</m:t>
        </m:r>
        <m:r>
          <w:del w:id="423" w:author="Slava Molkov" w:date="2015-10-13T13:05:00Z">
            <w:rPr>
              <w:rFonts w:ascii="Cambria Math" w:hAnsi="Cambria Math"/>
              <w:sz w:val="28"/>
              <w:szCs w:val="28"/>
            </w:rPr>
            <m:t>tanh(</m:t>
          </w:del>
        </m:r>
        <m:sSub>
          <m:sSubPr>
            <m:ctrlPr>
              <w:rPr>
                <w:rFonts w:ascii="Cambria Math" w:hAnsi="Cambria Math"/>
                <w:i/>
                <w:sz w:val="28"/>
                <w:szCs w:val="28"/>
              </w:rPr>
            </m:ctrlPr>
          </m:sSubPr>
          <m:e>
            <m:r>
              <w:rPr>
                <w:rFonts w:ascii="Cambria Math" w:hAnsi="Cambria Math"/>
                <w:sz w:val="28"/>
                <w:szCs w:val="28"/>
              </w:rPr>
              <m:t>D</m:t>
            </m:r>
            <m:r>
              <w:del w:id="424" w:author="Slava Molkov" w:date="2015-10-13T13:05:00Z">
                <w:rPr>
                  <w:rFonts w:ascii="Cambria Math" w:hAnsi="Cambria Math"/>
                  <w:sz w:val="28"/>
                  <w:szCs w:val="28"/>
                </w:rPr>
                <m:t>r</m:t>
              </w:del>
            </m:r>
          </m:e>
          <m:sub>
            <m:r>
              <w:rPr>
                <w:rFonts w:ascii="Cambria Math" w:hAnsi="Cambria Math"/>
                <w:sz w:val="28"/>
                <w:szCs w:val="28"/>
              </w:rPr>
              <m:t>TH</m:t>
            </m:r>
          </m:sub>
        </m:sSub>
        <m:r>
          <w:rPr>
            <w:rFonts w:ascii="Cambria Math" w:hAnsi="Cambria Math"/>
            <w:sz w:val="28"/>
            <w:szCs w:val="28"/>
          </w:rPr>
          <m:t>+</m:t>
        </m:r>
        <m:nary>
          <m:naryPr>
            <m:chr m:val="∑"/>
            <m:limLoc m:val="subSup"/>
            <m:ctrlPr>
              <w:ins w:id="425" w:author="Slava Molkov" w:date="2015-10-13T13:05:00Z">
                <w:rPr>
                  <w:rFonts w:ascii="Cambria Math" w:hAnsi="Cambria Math"/>
                  <w:i/>
                  <w:sz w:val="28"/>
                  <w:szCs w:val="28"/>
                </w:rPr>
              </w:ins>
            </m:ctrlPr>
          </m:naryPr>
          <m:sub>
            <m:r>
              <w:ins w:id="426" w:author="Slava Molkov" w:date="2015-10-13T13:05:00Z">
                <w:rPr>
                  <w:rFonts w:ascii="Cambria Math" w:hAnsi="Cambria Math"/>
                  <w:sz w:val="28"/>
                  <w:szCs w:val="28"/>
                </w:rPr>
                <m:t>j=1</m:t>
              </w:ins>
            </m:r>
          </m:sub>
          <m:sup>
            <m:sSub>
              <m:sSubPr>
                <m:ctrlPr>
                  <w:ins w:id="427" w:author="Slava Molkov" w:date="2015-10-13T13:06:00Z">
                    <w:rPr>
                      <w:rFonts w:ascii="Cambria Math" w:hAnsi="Cambria Math"/>
                      <w:i/>
                      <w:sz w:val="28"/>
                      <w:szCs w:val="28"/>
                    </w:rPr>
                  </w:ins>
                </m:ctrlPr>
              </m:sSubPr>
              <m:e>
                <m:r>
                  <w:ins w:id="428" w:author="Slava Molkov" w:date="2015-10-13T13:06:00Z">
                    <w:rPr>
                      <w:rFonts w:ascii="Cambria Math" w:hAnsi="Cambria Math"/>
                      <w:sz w:val="28"/>
                      <w:szCs w:val="28"/>
                    </w:rPr>
                    <m:t>N</m:t>
                  </w:ins>
                </m:r>
              </m:e>
              <m:sub>
                <m:r>
                  <w:ins w:id="429" w:author="Slava Molkov" w:date="2015-10-13T13:06:00Z">
                    <w:rPr>
                      <w:rFonts w:ascii="Cambria Math" w:hAnsi="Cambria Math"/>
                      <w:sz w:val="28"/>
                      <w:szCs w:val="28"/>
                    </w:rPr>
                    <m:t>c</m:t>
                  </w:ins>
                </m:r>
              </m:sub>
            </m:sSub>
          </m:sup>
          <m:e>
            <m:sSubSup>
              <m:sSubSupPr>
                <m:ctrlPr>
                  <w:ins w:id="430" w:author="Slava Molkov" w:date="2015-10-13T13:07:00Z">
                    <w:rPr>
                      <w:rFonts w:ascii="Cambria Math" w:hAnsi="Cambria Math"/>
                      <w:i/>
                      <w:sz w:val="28"/>
                      <w:szCs w:val="28"/>
                    </w:rPr>
                  </w:ins>
                </m:ctrlPr>
              </m:sSubSupPr>
              <m:e>
                <m:r>
                  <w:ins w:id="431" w:author="Slava Molkov" w:date="2015-10-13T13:07:00Z">
                    <w:rPr>
                      <w:rFonts w:ascii="Cambria Math" w:hAnsi="Cambria Math"/>
                      <w:sz w:val="28"/>
                      <w:szCs w:val="28"/>
                    </w:rPr>
                    <m:t>w</m:t>
                  </w:ins>
                </m:r>
              </m:e>
              <m:sub>
                <m:r>
                  <w:ins w:id="432" w:author="Slava Molkov" w:date="2015-10-13T13:07:00Z">
                    <w:rPr>
                      <w:rFonts w:ascii="Cambria Math" w:hAnsi="Cambria Math"/>
                      <w:sz w:val="28"/>
                      <w:szCs w:val="28"/>
                    </w:rPr>
                    <m:t>ji</m:t>
                  </w:ins>
                </m:r>
              </m:sub>
              <m:sup>
                <m:r>
                  <w:ins w:id="433" w:author="Slava Molkov" w:date="2015-10-13T13:07:00Z">
                    <w:rPr>
                      <w:rFonts w:ascii="Cambria Math" w:hAnsi="Cambria Math"/>
                      <w:sz w:val="28"/>
                      <w:szCs w:val="28"/>
                    </w:rPr>
                    <m:t>th</m:t>
                  </w:ins>
                </m:r>
              </m:sup>
            </m:sSubSup>
            <m:r>
              <w:ins w:id="434" w:author="Slava Molkov" w:date="2015-10-13T13:06:00Z">
                <w:rPr>
                  <w:rFonts w:ascii="Cambria Math" w:hAnsi="Cambria Math"/>
                  <w:sz w:val="28"/>
                  <w:szCs w:val="28"/>
                </w:rPr>
                <m:t>∙</m:t>
              </w:ins>
            </m:r>
            <m:sSub>
              <m:sSubPr>
                <m:ctrlPr>
                  <w:ins w:id="435" w:author="Slava Molkov" w:date="2015-10-13T13:06:00Z">
                    <w:rPr>
                      <w:rFonts w:ascii="Cambria Math" w:hAnsi="Cambria Math"/>
                      <w:i/>
                      <w:sz w:val="28"/>
                      <w:szCs w:val="28"/>
                    </w:rPr>
                  </w:ins>
                </m:ctrlPr>
              </m:sSubPr>
              <m:e>
                <m:r>
                  <w:ins w:id="436" w:author="Slava Molkov" w:date="2015-10-13T13:06:00Z">
                    <w:rPr>
                      <w:rFonts w:ascii="Cambria Math" w:hAnsi="Cambria Math"/>
                      <w:sz w:val="28"/>
                      <w:szCs w:val="28"/>
                    </w:rPr>
                    <m:t>C</m:t>
                  </w:ins>
                </m:r>
              </m:e>
              <m:sub>
                <m:r>
                  <w:ins w:id="437" w:author="Slava Molkov" w:date="2015-10-13T13:06:00Z">
                    <w:rPr>
                      <w:rFonts w:ascii="Cambria Math" w:hAnsi="Cambria Math"/>
                      <w:sz w:val="28"/>
                      <w:szCs w:val="28"/>
                    </w:rPr>
                    <m:t>j</m:t>
                  </w:ins>
                </m:r>
              </m:sub>
            </m:sSub>
          </m:e>
        </m:nary>
        <m:sSub>
          <m:sSubPr>
            <m:ctrlPr>
              <w:del w:id="438" w:author="Slava Molkov" w:date="2015-10-13T13:06:00Z">
                <w:rPr>
                  <w:rFonts w:ascii="Cambria Math" w:hAnsi="Cambria Math"/>
                  <w:i/>
                  <w:sz w:val="28"/>
                  <w:szCs w:val="28"/>
                </w:rPr>
              </w:del>
            </m:ctrlPr>
          </m:sSubPr>
          <m:e>
            <m:r>
              <w:del w:id="439" w:author="Slava Molkov" w:date="2015-10-13T13:06:00Z">
                <w:rPr>
                  <w:rFonts w:ascii="Cambria Math" w:hAnsi="Cambria Math"/>
                  <w:sz w:val="28"/>
                  <w:szCs w:val="28"/>
                </w:rPr>
                <m:t>wcTH</m:t>
              </w:del>
            </m:r>
          </m:e>
          <m:sub>
            <m:r>
              <w:del w:id="440" w:author="Slava Molkov" w:date="2015-10-13T13:06:00Z">
                <w:rPr>
                  <w:rFonts w:ascii="Cambria Math" w:hAnsi="Cambria Math"/>
                  <w:sz w:val="28"/>
                  <w:szCs w:val="28"/>
                </w:rPr>
                <m:t>ji</m:t>
              </w:del>
            </m:r>
          </m:sub>
        </m:sSub>
        <m:r>
          <w:del w:id="441" w:author="Slava Molkov" w:date="2015-10-13T13:06:00Z">
            <w:rPr>
              <w:rFonts w:ascii="Cambria Math" w:hAnsi="Cambria Math"/>
              <w:sz w:val="28"/>
              <w:szCs w:val="28"/>
            </w:rPr>
            <m:t>∙</m:t>
          </w:del>
        </m:r>
        <m:sSub>
          <m:sSubPr>
            <m:ctrlPr>
              <w:del w:id="442" w:author="Slava Molkov" w:date="2015-10-13T13:06:00Z">
                <w:rPr>
                  <w:rFonts w:ascii="Cambria Math" w:hAnsi="Cambria Math"/>
                  <w:i/>
                  <w:sz w:val="28"/>
                  <w:szCs w:val="28"/>
                </w:rPr>
              </w:del>
            </m:ctrlPr>
          </m:sSubPr>
          <m:e>
            <m:r>
              <w:del w:id="443" w:author="Slava Molkov" w:date="2015-10-13T13:06:00Z">
                <w:rPr>
                  <w:rFonts w:ascii="Cambria Math" w:hAnsi="Cambria Math"/>
                  <w:sz w:val="28"/>
                  <w:szCs w:val="28"/>
                </w:rPr>
                <m:t>C</m:t>
              </w:del>
            </m:r>
          </m:e>
          <m:sub>
            <m:r>
              <w:del w:id="444" w:author="Slava Molkov" w:date="2015-10-13T13:06:00Z">
                <w:rPr>
                  <w:rFonts w:ascii="Cambria Math" w:hAnsi="Cambria Math"/>
                  <w:sz w:val="28"/>
                  <w:szCs w:val="28"/>
                </w:rPr>
                <m:t>j</m:t>
              </w:del>
            </m:r>
          </m:sub>
        </m:sSub>
        <m:r>
          <w:rPr>
            <w:rFonts w:ascii="Cambria Math" w:hAnsi="Cambria Math"/>
            <w:sz w:val="28"/>
            <w:szCs w:val="28"/>
          </w:rPr>
          <m:t>-</m:t>
        </m:r>
        <m:sSub>
          <m:sSubPr>
            <m:ctrlPr>
              <w:ins w:id="445" w:author="Slava Molkov" w:date="2015-10-13T13:06:00Z">
                <w:rPr>
                  <w:rFonts w:ascii="Cambria Math" w:hAnsi="Cambria Math"/>
                  <w:i/>
                  <w:sz w:val="28"/>
                  <w:szCs w:val="28"/>
                </w:rPr>
              </w:ins>
            </m:ctrlPr>
          </m:sSubPr>
          <m:e>
            <m:r>
              <w:ins w:id="446" w:author="Slava Molkov" w:date="2015-10-13T13:06:00Z">
                <w:rPr>
                  <w:rFonts w:ascii="Cambria Math" w:hAnsi="Cambria Math"/>
                  <w:sz w:val="28"/>
                  <w:szCs w:val="28"/>
                </w:rPr>
                <m:t>w</m:t>
              </w:ins>
            </m:r>
          </m:e>
          <m:sub>
            <m:r>
              <w:ins w:id="447" w:author="Slava Molkov" w:date="2015-10-13T13:06:00Z">
                <w:rPr>
                  <w:rFonts w:ascii="Cambria Math" w:hAnsi="Cambria Math"/>
                  <w:sz w:val="28"/>
                  <w:szCs w:val="28"/>
                </w:rPr>
                <m:t>gpi</m:t>
              </w:ins>
            </m:r>
          </m:sub>
        </m:sSub>
        <m:r>
          <w:del w:id="448" w:author="Slava Molkov" w:date="2015-10-13T13:06:00Z">
            <w:rPr>
              <w:rFonts w:ascii="Cambria Math" w:hAnsi="Cambria Math"/>
              <w:sz w:val="28"/>
              <w:szCs w:val="28"/>
            </w:rPr>
            <m:t>wgpi</m:t>
          </w:del>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GPi</m:t>
            </m:r>
          </m:e>
          <m:sub>
            <m:r>
              <w:rPr>
                <w:rFonts w:ascii="Cambria Math" w:hAnsi="Cambria Math"/>
                <w:sz w:val="28"/>
                <w:szCs w:val="28"/>
              </w:rPr>
              <m:t>i</m:t>
            </m:r>
          </m:sub>
        </m:sSub>
        <m:r>
          <w:del w:id="449" w:author="Slava Molkov" w:date="2015-10-13T13:05:00Z">
            <w:rPr>
              <w:rFonts w:ascii="Cambria Math" w:hAnsi="Cambria Math"/>
              <w:sz w:val="28"/>
              <w:szCs w:val="28"/>
            </w:rPr>
            <m:t>)</m:t>
          </w:del>
        </m:r>
      </m:oMath>
      <w:r w:rsidR="00287160">
        <w:tab/>
      </w:r>
      <w:r w:rsidR="00287160">
        <w:tab/>
      </w:r>
      <w:r w:rsidR="00287160">
        <w:tab/>
      </w:r>
      <w:ins w:id="450" w:author="Slava Molkov" w:date="2015-10-13T13:08:00Z">
        <w:r w:rsidR="006E0188">
          <w:tab/>
        </w:r>
        <w:r w:rsidR="006E0188">
          <w:tab/>
        </w:r>
      </w:ins>
      <w:r w:rsidR="001330DA">
        <w:tab/>
        <w:t>(</w:t>
      </w:r>
      <w:r w:rsidR="00C82201">
        <w:t>1.</w:t>
      </w:r>
      <w:r w:rsidR="006237EA">
        <w:t>1</w:t>
      </w:r>
      <w:r w:rsidR="00BB2786">
        <w:t>0</w:t>
      </w:r>
      <w:r w:rsidR="001330DA">
        <w:t>)</w:t>
      </w:r>
    </w:p>
    <w:p w14:paraId="1D28389E" w14:textId="1445F12C" w:rsidR="001330DA" w:rsidRDefault="001330DA" w:rsidP="00FE587B">
      <w:pPr>
        <w:spacing w:after="200"/>
        <w:jc w:val="both"/>
        <w:pPrChange w:id="451" w:author="Slava Molkov" w:date="2015-10-13T13:05:00Z">
          <w:pPr>
            <w:spacing w:after="200"/>
            <w:ind w:left="720"/>
            <w:jc w:val="both"/>
          </w:pPr>
        </w:pPrChange>
      </w:pPr>
      <w:r>
        <w:t>where:</w:t>
      </w:r>
      <m:oMath>
        <m:sSub>
          <m:sSubPr>
            <m:ctrlPr>
              <w:rPr>
                <w:rFonts w:ascii="Cambria Math" w:hAnsi="Cambria Math"/>
                <w:i/>
                <w:sz w:val="28"/>
                <w:szCs w:val="28"/>
              </w:rPr>
            </m:ctrlPr>
          </m:sSubPr>
          <m:e>
            <m:r>
              <w:rPr>
                <w:rFonts w:ascii="Cambria Math" w:hAnsi="Cambria Math"/>
                <w:sz w:val="28"/>
                <w:szCs w:val="28"/>
              </w:rPr>
              <m:t xml:space="preserve"> D</m:t>
            </m:r>
            <m:r>
              <w:del w:id="452" w:author="Slava Molkov" w:date="2015-10-13T13:08:00Z">
                <w:rPr>
                  <w:rFonts w:ascii="Cambria Math" w:hAnsi="Cambria Math"/>
                  <w:sz w:val="28"/>
                  <w:szCs w:val="28"/>
                </w:rPr>
                <m:t>r</m:t>
              </w:del>
            </m:r>
          </m:e>
          <m:sub>
            <m:r>
              <w:rPr>
                <w:rFonts w:ascii="Cambria Math" w:hAnsi="Cambria Math"/>
                <w:sz w:val="28"/>
                <w:szCs w:val="28"/>
              </w:rPr>
              <m:t>TH</m:t>
            </m:r>
          </m:sub>
        </m:sSub>
      </m:oMath>
      <w:r>
        <w:t xml:space="preserve"> is the tonic drive to thalamic neurons, </w:t>
      </w:r>
      <w:del w:id="453" w:author="Slava Molkov" w:date="2015-10-13T13:08:00Z">
        <w:r w:rsidDel="00A72BB0">
          <w:delText xml:space="preserve">equivalent </w:delText>
        </w:r>
      </w:del>
      <w:ins w:id="454" w:author="Slava Molkov" w:date="2015-10-13T13:08:00Z">
        <w:r w:rsidR="00A72BB0">
          <w:t xml:space="preserve">equal </w:t>
        </w:r>
      </w:ins>
      <w:r>
        <w:t>to 0.5;</w:t>
      </w:r>
      <m:oMath>
        <m:sSubSup>
          <m:sSubSupPr>
            <m:ctrlPr>
              <w:ins w:id="455" w:author="Slava Molkov" w:date="2015-10-13T13:08:00Z">
                <w:rPr>
                  <w:rFonts w:ascii="Cambria Math" w:hAnsi="Cambria Math"/>
                  <w:i/>
                  <w:sz w:val="28"/>
                  <w:szCs w:val="28"/>
                </w:rPr>
              </w:ins>
            </m:ctrlPr>
          </m:sSubSupPr>
          <m:e>
            <m:r>
              <w:ins w:id="456" w:author="Slava Molkov" w:date="2015-10-13T13:08:00Z">
                <w:rPr>
                  <w:rFonts w:ascii="Cambria Math" w:hAnsi="Cambria Math"/>
                  <w:sz w:val="28"/>
                  <w:szCs w:val="28"/>
                </w:rPr>
                <m:t>w</m:t>
              </w:ins>
            </m:r>
          </m:e>
          <m:sub>
            <m:r>
              <w:ins w:id="457" w:author="Slava Molkov" w:date="2015-10-13T13:08:00Z">
                <w:rPr>
                  <w:rFonts w:ascii="Cambria Math" w:hAnsi="Cambria Math"/>
                  <w:sz w:val="28"/>
                  <w:szCs w:val="28"/>
                </w:rPr>
                <m:t>ji</m:t>
              </w:ins>
            </m:r>
          </m:sub>
          <m:sup>
            <m:r>
              <w:ins w:id="458" w:author="Slava Molkov" w:date="2015-10-13T13:08:00Z">
                <w:rPr>
                  <w:rFonts w:ascii="Cambria Math" w:hAnsi="Cambria Math"/>
                  <w:sz w:val="28"/>
                  <w:szCs w:val="28"/>
                </w:rPr>
                <m:t>th</m:t>
              </w:ins>
            </m:r>
          </m:sup>
        </m:sSubSup>
        <m:sSub>
          <m:sSubPr>
            <m:ctrlPr>
              <w:del w:id="459" w:author="Slava Molkov" w:date="2015-10-13T13:08:00Z">
                <w:rPr>
                  <w:rFonts w:ascii="Cambria Math" w:hAnsi="Cambria Math"/>
                  <w:i/>
                  <w:sz w:val="28"/>
                  <w:szCs w:val="28"/>
                </w:rPr>
              </w:del>
            </m:ctrlPr>
          </m:sSubPr>
          <m:e>
            <m:r>
              <w:del w:id="460" w:author="Slava Molkov" w:date="2015-10-13T13:08:00Z">
                <w:rPr>
                  <w:rFonts w:ascii="Cambria Math" w:hAnsi="Cambria Math"/>
                  <w:sz w:val="28"/>
                  <w:szCs w:val="28"/>
                </w:rPr>
                <m:t xml:space="preserve"> wcTH</m:t>
              </w:del>
            </m:r>
          </m:e>
          <m:sub>
            <m:r>
              <w:del w:id="461" w:author="Slava Molkov" w:date="2015-10-13T13:08:00Z">
                <w:rPr>
                  <w:rFonts w:ascii="Cambria Math" w:hAnsi="Cambria Math"/>
                  <w:sz w:val="28"/>
                  <w:szCs w:val="28"/>
                </w:rPr>
                <m:t>ji</m:t>
              </w:del>
            </m:r>
          </m:sub>
        </m:sSub>
      </m:oMath>
      <w:r w:rsidR="00E03C53">
        <w:rPr>
          <w:sz w:val="28"/>
          <w:szCs w:val="28"/>
        </w:rPr>
        <w:t xml:space="preserve"> </w:t>
      </w:r>
      <w:r w:rsidR="00E03C53">
        <w:t>is the connection weight between PFC neuron</w:t>
      </w:r>
      <m:oMath>
        <m:r>
          <w:rPr>
            <w:rFonts w:ascii="Cambria Math" w:hAnsi="Cambria Math"/>
            <w:sz w:val="28"/>
            <w:szCs w:val="28"/>
          </w:rPr>
          <m:t xml:space="preserve"> j</m:t>
        </m:r>
      </m:oMath>
      <w:r w:rsidR="00E03C53">
        <w:t xml:space="preserve"> and thalamic neuron</w:t>
      </w:r>
      <m:oMath>
        <m:r>
          <w:rPr>
            <w:rFonts w:ascii="Cambria Math" w:hAnsi="Cambria Math"/>
            <w:sz w:val="28"/>
            <w:szCs w:val="28"/>
          </w:rPr>
          <m:t xml:space="preserve"> i</m:t>
        </m:r>
      </m:oMath>
      <w:r w:rsidR="00E03C53">
        <w:t>;</w:t>
      </w:r>
      <w:r w:rsidR="00EB7F85">
        <w:t xml:space="preserve"> and</w:t>
      </w:r>
      <m:oMath>
        <m:r>
          <w:rPr>
            <w:rFonts w:ascii="Cambria Math" w:hAnsi="Cambria Math"/>
            <w:sz w:val="28"/>
            <w:szCs w:val="28"/>
          </w:rPr>
          <m:t xml:space="preserve"> </m:t>
        </m:r>
        <m:sSub>
          <m:sSubPr>
            <m:ctrlPr>
              <w:ins w:id="462" w:author="Slava Molkov" w:date="2015-10-13T13:08:00Z">
                <w:rPr>
                  <w:rFonts w:ascii="Cambria Math" w:hAnsi="Cambria Math"/>
                  <w:i/>
                  <w:sz w:val="28"/>
                  <w:szCs w:val="28"/>
                </w:rPr>
              </w:ins>
            </m:ctrlPr>
          </m:sSubPr>
          <m:e>
            <m:r>
              <w:ins w:id="463" w:author="Slava Molkov" w:date="2015-10-13T13:08:00Z">
                <w:rPr>
                  <w:rFonts w:ascii="Cambria Math" w:hAnsi="Cambria Math"/>
                  <w:sz w:val="28"/>
                  <w:szCs w:val="28"/>
                </w:rPr>
                <m:t>w</m:t>
              </w:ins>
            </m:r>
          </m:e>
          <m:sub>
            <m:r>
              <w:ins w:id="464" w:author="Slava Molkov" w:date="2015-10-13T13:08:00Z">
                <w:rPr>
                  <w:rFonts w:ascii="Cambria Math" w:hAnsi="Cambria Math"/>
                  <w:sz w:val="28"/>
                  <w:szCs w:val="28"/>
                </w:rPr>
                <m:t>gpi</m:t>
              </w:ins>
            </m:r>
          </m:sub>
        </m:sSub>
        <m:r>
          <w:ins w:id="465" w:author="Slava Molkov" w:date="2015-10-13T13:08:00Z">
            <w:rPr>
              <w:rFonts w:ascii="Cambria Math" w:hAnsi="Cambria Math"/>
              <w:sz w:val="28"/>
              <w:szCs w:val="28"/>
            </w:rPr>
            <m:t xml:space="preserve"> </m:t>
          </w:ins>
        </m:r>
        <m:r>
          <w:del w:id="466" w:author="Slava Molkov" w:date="2015-10-13T13:08:00Z">
            <w:rPr>
              <w:rFonts w:ascii="Cambria Math" w:hAnsi="Cambria Math"/>
              <w:sz w:val="28"/>
              <w:szCs w:val="28"/>
            </w:rPr>
            <m:t>wgpi</m:t>
          </w:del>
        </m:r>
      </m:oMath>
      <w:del w:id="467" w:author="Slava Molkov" w:date="2015-10-13T13:08:00Z">
        <w:r w:rsidRPr="00170C95" w:rsidDel="00A72BB0">
          <w:delText xml:space="preserve"> </w:delText>
        </w:r>
      </w:del>
      <w:r>
        <w:t>is the weight of the inhibitory connection between GPi neuron</w:t>
      </w:r>
      <m:oMath>
        <m:r>
          <w:rPr>
            <w:rFonts w:ascii="Cambria Math" w:hAnsi="Cambria Math"/>
            <w:sz w:val="28"/>
            <w:szCs w:val="28"/>
          </w:rPr>
          <m:t xml:space="preserve"> i</m:t>
        </m:r>
      </m:oMath>
      <w:r>
        <w:t xml:space="preserve"> and thalamic neuron</w:t>
      </w:r>
      <m:oMath>
        <m:r>
          <w:rPr>
            <w:rFonts w:ascii="Cambria Math" w:hAnsi="Cambria Math"/>
            <w:sz w:val="28"/>
            <w:szCs w:val="28"/>
          </w:rPr>
          <m:t xml:space="preserve"> i</m:t>
        </m:r>
      </m:oMath>
      <w:r w:rsidR="007F1593">
        <w:t xml:space="preserve">, </w:t>
      </w:r>
      <w:r>
        <w:t>corresponding to the same action</w:t>
      </w:r>
      <w:r w:rsidR="007F1593">
        <w:t>,</w:t>
      </w:r>
      <w:r>
        <w:t xml:space="preserve"> and is </w:t>
      </w:r>
      <w:del w:id="468" w:author="Slava Molkov" w:date="2015-10-13T13:09:00Z">
        <w:r w:rsidDel="00A72BB0">
          <w:delText xml:space="preserve">equivalent </w:delText>
        </w:r>
      </w:del>
      <w:ins w:id="469" w:author="Slava Molkov" w:date="2015-10-13T13:09:00Z">
        <w:r w:rsidR="00A72BB0">
          <w:t xml:space="preserve">equal </w:t>
        </w:r>
      </w:ins>
      <w:r>
        <w:t>to</w:t>
      </w:r>
      <w:r w:rsidR="007F1593">
        <w:t xml:space="preserve"> 1</w:t>
      </w:r>
      <w:r>
        <w:t>.</w:t>
      </w:r>
    </w:p>
    <w:p w14:paraId="452F27AA" w14:textId="799D8CDA" w:rsidR="00722C0F" w:rsidRDefault="00433C91">
      <w:pPr>
        <w:spacing w:after="200"/>
        <w:jc w:val="both"/>
        <w:rPr>
          <w:color w:val="auto"/>
        </w:rPr>
      </w:pPr>
      <w:r w:rsidRPr="00E01572">
        <w:rPr>
          <w:color w:val="auto"/>
        </w:rPr>
        <w:t>Each experimental run</w:t>
      </w:r>
      <w:r w:rsidR="00CF7F2F">
        <w:rPr>
          <w:color w:val="auto"/>
        </w:rPr>
        <w:t>,</w:t>
      </w:r>
      <w:r w:rsidRPr="00E01572">
        <w:rPr>
          <w:color w:val="auto"/>
        </w:rPr>
        <w:t xml:space="preserve"> </w:t>
      </w:r>
      <w:r w:rsidR="00CF7F2F">
        <w:rPr>
          <w:color w:val="auto"/>
        </w:rPr>
        <w:t xml:space="preserve">or simulation, </w:t>
      </w:r>
      <w:r w:rsidRPr="00E01572">
        <w:rPr>
          <w:color w:val="auto"/>
        </w:rPr>
        <w:t>consists of a predetermined number of consecutive trials</w:t>
      </w:r>
      <w:r w:rsidR="00CF7F2F">
        <w:rPr>
          <w:color w:val="auto"/>
        </w:rPr>
        <w:t>, w</w:t>
      </w:r>
      <w:r w:rsidRPr="00E01572">
        <w:rPr>
          <w:color w:val="auto"/>
        </w:rPr>
        <w:t xml:space="preserve">here each trial’s duration is 10ms, </w:t>
      </w:r>
      <w:del w:id="470" w:author="Slava Molkov" w:date="2015-10-13T13:09:00Z">
        <w:r w:rsidRPr="00E01572" w:rsidDel="00A72BB0">
          <w:rPr>
            <w:color w:val="auto"/>
          </w:rPr>
          <w:delText xml:space="preserve">simulated as 10 1ms time steps, </w:delText>
        </w:r>
      </w:del>
      <w:r w:rsidRPr="00E01572">
        <w:rPr>
          <w:color w:val="auto"/>
        </w:rPr>
        <w:t>allowing</w:t>
      </w:r>
      <w:r w:rsidR="002F26B7">
        <w:rPr>
          <w:color w:val="auto"/>
        </w:rPr>
        <w:t xml:space="preserve"> Wilson-Cowan neurons to </w:t>
      </w:r>
      <w:ins w:id="471" w:author="Slava Molkov" w:date="2015-10-13T13:09:00Z">
        <w:r w:rsidR="00A72BB0">
          <w:rPr>
            <w:color w:val="auto"/>
          </w:rPr>
          <w:t xml:space="preserve">approximately </w:t>
        </w:r>
      </w:ins>
      <w:r w:rsidR="002F26B7">
        <w:rPr>
          <w:color w:val="auto"/>
        </w:rPr>
        <w:t>reach</w:t>
      </w:r>
      <w:r w:rsidRPr="00E01572">
        <w:rPr>
          <w:color w:val="auto"/>
        </w:rPr>
        <w:t xml:space="preserve"> steady state. The BG model learns, between trials, by modifying plastic </w:t>
      </w:r>
      <w:r w:rsidR="00102506" w:rsidRPr="00E01572">
        <w:rPr>
          <w:color w:val="auto"/>
        </w:rPr>
        <w:t xml:space="preserve">synaptic </w:t>
      </w:r>
      <w:r w:rsidRPr="00E01572">
        <w:rPr>
          <w:color w:val="auto"/>
        </w:rPr>
        <w:t>connection</w:t>
      </w:r>
      <w:r w:rsidR="00CF7F2F">
        <w:rPr>
          <w:color w:val="auto"/>
        </w:rPr>
        <w:t xml:space="preserve"> weights</w:t>
      </w:r>
      <w:r w:rsidRPr="00E01572">
        <w:rPr>
          <w:color w:val="auto"/>
        </w:rPr>
        <w:t xml:space="preserve"> between the PFC and striatal </w:t>
      </w:r>
      <w:r w:rsidR="00CF7F2F">
        <w:rPr>
          <w:color w:val="auto"/>
        </w:rPr>
        <w:t>MSN</w:t>
      </w:r>
      <w:r w:rsidR="00CF7F2F" w:rsidRPr="00E01572">
        <w:rPr>
          <w:color w:val="auto"/>
        </w:rPr>
        <w:t xml:space="preserve"> </w:t>
      </w:r>
      <w:r w:rsidRPr="00E01572">
        <w:rPr>
          <w:color w:val="auto"/>
        </w:rPr>
        <w:t>based</w:t>
      </w:r>
      <w:r w:rsidR="00CF7F2F">
        <w:rPr>
          <w:color w:val="auto"/>
        </w:rPr>
        <w:t xml:space="preserve"> </w:t>
      </w:r>
      <w:r w:rsidR="00CF7F2F">
        <w:t>on a reinforcement learning algorithm</w:t>
      </w:r>
      <w:r w:rsidRPr="00E01572">
        <w:rPr>
          <w:color w:val="auto"/>
        </w:rPr>
        <w:t xml:space="preserve">. </w:t>
      </w:r>
    </w:p>
    <w:p w14:paraId="3D116ECA" w14:textId="2448C0FA" w:rsidR="008E3594" w:rsidRPr="00E01572" w:rsidRDefault="008E3594">
      <w:pPr>
        <w:spacing w:after="200"/>
        <w:jc w:val="both"/>
        <w:rPr>
          <w:color w:val="auto"/>
        </w:rPr>
      </w:pPr>
    </w:p>
    <w:p w14:paraId="4025A113" w14:textId="6B60833C" w:rsidR="00722C0F" w:rsidRDefault="00433C91">
      <w:pPr>
        <w:spacing w:after="200"/>
        <w:jc w:val="both"/>
      </w:pPr>
      <w:r>
        <w:rPr>
          <w:b/>
        </w:rPr>
        <w:t>2.2.1 Action Selection:</w:t>
      </w:r>
      <w:r>
        <w:t xml:space="preserve"> In response to specific sensorimotor signals, the </w:t>
      </w:r>
      <w:r w:rsidR="002E6855">
        <w:t>thalamus</w:t>
      </w:r>
      <w:r>
        <w:t xml:space="preserve"> provides multiple candidate behavio</w:t>
      </w:r>
      <w:r w:rsidR="00265CAF">
        <w:t xml:space="preserve">rs or motor commands to the BG due to the activation of specific </w:t>
      </w:r>
      <w:r w:rsidR="002E6855">
        <w:t>thalamic</w:t>
      </w:r>
      <w:r w:rsidR="00265CAF">
        <w:t xml:space="preserve"> neurons which correspond to the presented sensorimotor signals. The BG in turn receives</w:t>
      </w:r>
      <w:r>
        <w:t xml:space="preserve"> additional sensorimotor input </w:t>
      </w:r>
      <w:r>
        <w:lastRenderedPageBreak/>
        <w:t>from the PFC and gates one</w:t>
      </w:r>
      <w:r w:rsidR="0082349F">
        <w:t xml:space="preserve"> or more</w:t>
      </w:r>
      <w:r>
        <w:t xml:space="preserve"> of the </w:t>
      </w:r>
      <w:r w:rsidR="0026144E">
        <w:t>thalamic</w:t>
      </w:r>
      <w:r>
        <w:t xml:space="preserve"> motor commands while suppressing other competing responses. The BG output is conveyed through the GPi, which inhibits thalamic neurons and prevents inappropriate motor instructions from being executed by the motor cortex. The action selected for execution </w:t>
      </w:r>
      <w:r w:rsidR="0082349F">
        <w:t>is</w:t>
      </w:r>
      <w:r>
        <w:t xml:space="preserve"> determined by the cortico</w:t>
      </w:r>
      <w:r w:rsidR="002F26B7">
        <w:t>-</w:t>
      </w:r>
      <w:r>
        <w:t>striatal feedforward networks. The striatum is made up of two independent populations of medium spiny neurons (MSN) one of which sends inhibitory projections to the GPi (direct pathway), while the other projects to the GPe, which in turn inhibits the GPi (indirect pathway). Direct pathway striatal MSN contain recurrent inhibitory connections within the population</w:t>
      </w:r>
      <w:r w:rsidR="002F26B7">
        <w:t>,</w:t>
      </w:r>
      <w:r>
        <w:t xml:space="preserve"> </w:t>
      </w:r>
      <w:r w:rsidR="002F26B7">
        <w:t>which</w:t>
      </w:r>
      <w:r>
        <w:t xml:space="preserve"> permit</w:t>
      </w:r>
      <w:r w:rsidR="002F26B7">
        <w:t>s</w:t>
      </w:r>
      <w:r>
        <w:t xml:space="preserve"> the gated motor command to suppress weaker competing commands. Accordingly, there are two mechanisms of action selection. A direct pathway MSN</w:t>
      </w:r>
      <w:r w:rsidR="0026144E">
        <w:t>,</w:t>
      </w:r>
      <w:r>
        <w:t xml:space="preserve"> receiving the strongest excitation</w:t>
      </w:r>
      <w:r w:rsidR="0026144E">
        <w:t>,</w:t>
      </w:r>
      <w:r>
        <w:t xml:space="preserve"> will inhibit other direct path</w:t>
      </w:r>
      <w:r w:rsidR="0026144E">
        <w:t>way MSN, thus disinhibiting</w:t>
      </w:r>
      <w:r>
        <w:t xml:space="preserve"> GPi</w:t>
      </w:r>
      <w:r w:rsidR="0026144E">
        <w:t xml:space="preserve"> neurons</w:t>
      </w:r>
      <w:r>
        <w:t xml:space="preserve"> responsible for blocking corresponding competing motor commands. The GPi neuron that receives direct inhibition from the active direct pathway MSN will be inhibited and thus let the corresponding thalamic signal to pass through and initiate the movement. Activation of a direct pathway MSN represents an approval (GO) of the action. In contrast, the second mechanism of action selection occurs when an indirect pathway MSN is activated and inhibits a corresponding GPe neuron, which leads to the disinhibition of the corresponding GPi neuron and suppression of the corresponding motor command, thus preventing the action from being executed (NOGO). The state of cortico</w:t>
      </w:r>
      <w:r w:rsidR="005909FE">
        <w:t>-</w:t>
      </w:r>
      <w:r>
        <w:t>striatal synaptic weights from the PFC</w:t>
      </w:r>
      <w:r w:rsidR="00BD5C59">
        <w:t xml:space="preserve"> to direct and indirect pathway</w:t>
      </w:r>
      <w:r>
        <w:t xml:space="preserve"> MSN associates sensory cues which particular actions and permits the BG to determine a preferred action when multiple options are presented by the </w:t>
      </w:r>
      <w:r w:rsidR="0026144E">
        <w:t>thalamus</w:t>
      </w:r>
      <w:r>
        <w:t xml:space="preserve">. </w:t>
      </w:r>
    </w:p>
    <w:p w14:paraId="0DDCD192" w14:textId="77777777" w:rsidR="00507DC3" w:rsidRDefault="00507DC3">
      <w:pPr>
        <w:rPr>
          <w:b/>
        </w:rPr>
      </w:pPr>
      <w:r>
        <w:rPr>
          <w:b/>
        </w:rPr>
        <w:br w:type="page"/>
      </w:r>
    </w:p>
    <w:p w14:paraId="7EA121CD" w14:textId="13FDE23C" w:rsidR="00722C0F" w:rsidRDefault="00433C91">
      <w:pPr>
        <w:spacing w:after="200"/>
        <w:jc w:val="both"/>
      </w:pPr>
      <w:r>
        <w:rPr>
          <w:b/>
        </w:rPr>
        <w:lastRenderedPageBreak/>
        <w:t>II. Incorporation of synaptic plasticity for reinforcement learning in cortico</w:t>
      </w:r>
      <w:r w:rsidR="002B4C45">
        <w:rPr>
          <w:b/>
        </w:rPr>
        <w:t>-</w:t>
      </w:r>
      <w:r>
        <w:rPr>
          <w:b/>
        </w:rPr>
        <w:t>striatal network</w:t>
      </w:r>
    </w:p>
    <w:p w14:paraId="069AB5C1" w14:textId="5FC51EDC" w:rsidR="00882E96" w:rsidRPr="003128A2" w:rsidRDefault="00433C91">
      <w:pPr>
        <w:spacing w:after="200"/>
        <w:jc w:val="both"/>
      </w:pPr>
      <w:r>
        <w:rPr>
          <w:b/>
        </w:rPr>
        <w:t xml:space="preserve">2.2.2. Synaptic plasticity and reinforcement learning in the BG: </w:t>
      </w:r>
      <w:r>
        <w:t xml:space="preserve">Synaptic connections from the PFC to striatal MSN populations experience reward-based synaptic long term potentiation (LTP) and long term depression (LTD) implemented with a reinforcement learning rule. Striatal populations receive dopaminergic inputs from the SNc. These inputs represent a trial-to-trial reward/punishment system in the model. The differential effect of dopamine inputs on the populations of direct and indirect pathway striatal neurons is </w:t>
      </w:r>
      <w:r w:rsidR="005C39C4">
        <w:t>the result of</w:t>
      </w:r>
      <w:r>
        <w:t xml:space="preserve"> the fact that D1 dopamine receptors are prevalent in </w:t>
      </w:r>
      <w:r w:rsidR="005C39C4">
        <w:t>direct pathway MSN</w:t>
      </w:r>
      <w:r>
        <w:t xml:space="preserve"> while the </w:t>
      </w:r>
      <w:r w:rsidR="005C39C4">
        <w:t>MSN</w:t>
      </w:r>
      <w:r>
        <w:t xml:space="preserve"> of the </w:t>
      </w:r>
      <w:r w:rsidR="005C39C4">
        <w:t>indirect pathway</w:t>
      </w:r>
      <w:r>
        <w:t xml:space="preserve"> mostly express D2 receptors. Since D1 receptors are excitatory and D2 receptors are inhibitory, dopaminergic input from the SNc provides a facilitatory effect on the activity of D1 GO neurons in the direct pathway and an inhibitory effect on D2 NOGO neurons of the indirect pathway. Accordingly, phasic dopamine increases will lead to facilitation of LTP in the GO population and to suppression or even</w:t>
      </w:r>
      <w:r w:rsidR="0082349F">
        <w:t xml:space="preserve"> LTD</w:t>
      </w:r>
      <w:r>
        <w:t xml:space="preserve"> in the NOGO counterpart. Similarly, dips in dopamine release potentiate synaptic </w:t>
      </w:r>
      <w:r w:rsidRPr="003128A2">
        <w:t>connections in the indirect pathway and weaken ones in the direct pathway.</w:t>
      </w:r>
    </w:p>
    <w:p w14:paraId="46E25A68" w14:textId="14A7AD16" w:rsidR="00C14AFE" w:rsidRDefault="00C14AFE" w:rsidP="00C14AFE">
      <w:pPr>
        <w:spacing w:after="200"/>
        <w:jc w:val="both"/>
      </w:pPr>
      <w:r>
        <w:t xml:space="preserve">Cortical input to the SNc carries error signals, which are derived from the difference between the planned motor program and the outcome of its execution. This cortical input is used to determine the actual reward at the SNc. The SNc compares the actual reward with the expected reward, derived from previous experiences or trials, rewarding changes that lead to more desirable BG output and punishing changes that lead to larger errors. </w:t>
      </w:r>
      <w:r>
        <w:rPr>
          <w:color w:val="auto"/>
        </w:rPr>
        <w:t>T</w:t>
      </w:r>
      <w:r w:rsidRPr="003128A2">
        <w:rPr>
          <w:color w:val="auto"/>
        </w:rPr>
        <w:t>he SNc model assumes that the current trial will generate an error equivalent to that of the previous trial and any changes in the current trial’s error from that of the previous one causes a non-zero SNc output, which is either positive and thus reinforces random network changes that led to improved outcomes (smaller errors) or negative and thus discourages changes that led to worse outcomes (larger errors).</w:t>
      </w:r>
      <w:r>
        <w:rPr>
          <w:color w:val="auto"/>
        </w:rPr>
        <w:t xml:space="preserve"> </w:t>
      </w:r>
      <w:r>
        <w:t>Any complications in performing a reaching task (obstacles, perturbations etc.) will cause inaccurate motor program execution and thus reconfiguration of the action selection network in the striatum through reinforcement learning.</w:t>
      </w:r>
    </w:p>
    <w:p w14:paraId="783B5F63" w14:textId="64C8BBCD" w:rsidR="00882E96" w:rsidRDefault="00882E96">
      <w:pPr>
        <w:spacing w:after="200"/>
        <w:jc w:val="both"/>
      </w:pPr>
      <w:r>
        <w:t xml:space="preserve">Synaptic plasticity </w:t>
      </w:r>
      <w:r w:rsidR="00041A57">
        <w:t xml:space="preserve">and determination of </w:t>
      </w:r>
      <w:del w:id="472" w:author="Slava Molkov" w:date="2015-10-13T13:38:00Z">
        <w:r w:rsidR="00041A57" w:rsidDel="00C50FCE">
          <w:delText xml:space="preserve">new </w:delText>
        </w:r>
      </w:del>
      <w:ins w:id="473" w:author="Slava Molkov" w:date="2015-10-13T13:38:00Z">
        <w:r w:rsidR="00C50FCE">
          <w:t xml:space="preserve">the trial-to-trial changes in the </w:t>
        </w:r>
      </w:ins>
      <w:r w:rsidR="00041A57">
        <w:t xml:space="preserve">connection weights </w:t>
      </w:r>
      <w:r>
        <w:t>in the model is implemented as follows:</w:t>
      </w:r>
    </w:p>
    <w:p w14:paraId="32054055" w14:textId="629C6E38" w:rsidR="00722C0F" w:rsidRDefault="00C50FCE" w:rsidP="00F706EF">
      <w:pPr>
        <w:spacing w:after="200"/>
        <w:ind w:firstLine="720"/>
        <w:jc w:val="both"/>
      </w:pPr>
      <m:oMath>
        <m:r>
          <w:ins w:id="474" w:author="Slava Molkov" w:date="2015-10-13T13:33:00Z">
            <w:rPr>
              <w:rFonts w:ascii="Cambria Math" w:hAnsi="Cambria Math"/>
              <w:sz w:val="28"/>
              <w:szCs w:val="28"/>
            </w:rPr>
            <m:t>∆</m:t>
          </w:ins>
        </m:r>
        <m:sSubSup>
          <m:sSubSupPr>
            <m:ctrlPr>
              <w:ins w:id="475" w:author="Slava Molkov" w:date="2015-10-13T13:33:00Z">
                <w:rPr>
                  <w:rFonts w:ascii="Cambria Math" w:hAnsi="Cambria Math"/>
                  <w:i/>
                  <w:sz w:val="28"/>
                  <w:szCs w:val="28"/>
                </w:rPr>
              </w:ins>
            </m:ctrlPr>
          </m:sSubSupPr>
          <m:e>
            <m:r>
              <w:ins w:id="476" w:author="Slava Molkov" w:date="2015-10-13T13:33:00Z">
                <w:rPr>
                  <w:rFonts w:ascii="Cambria Math" w:hAnsi="Cambria Math"/>
                  <w:sz w:val="28"/>
                  <w:szCs w:val="28"/>
                </w:rPr>
                <m:t>W</m:t>
              </w:ins>
            </m:r>
          </m:e>
          <m:sub>
            <m:r>
              <w:ins w:id="477" w:author="Slava Molkov" w:date="2015-10-13T13:33:00Z">
                <w:rPr>
                  <w:rFonts w:ascii="Cambria Math" w:hAnsi="Cambria Math"/>
                  <w:sz w:val="28"/>
                  <w:szCs w:val="28"/>
                </w:rPr>
                <m:t>ij</m:t>
              </w:ins>
            </m:r>
          </m:sub>
          <m:sup>
            <m:r>
              <w:ins w:id="478" w:author="Slava Molkov" w:date="2015-10-13T13:33:00Z">
                <w:rPr>
                  <w:rFonts w:ascii="Cambria Math" w:hAnsi="Cambria Math"/>
                  <w:sz w:val="28"/>
                  <w:szCs w:val="28"/>
                </w:rPr>
                <m:t>1</m:t>
              </w:ins>
            </m:r>
          </m:sup>
        </m:sSubSup>
        <m:sSub>
          <m:sSubPr>
            <m:ctrlPr>
              <w:del w:id="479" w:author="Slava Molkov" w:date="2015-10-13T13:33:00Z">
                <w:rPr>
                  <w:rFonts w:ascii="Cambria Math" w:hAnsi="Cambria Math"/>
                  <w:i/>
                  <w:sz w:val="28"/>
                  <w:szCs w:val="28"/>
                </w:rPr>
              </w:del>
            </m:ctrlPr>
          </m:sSubPr>
          <m:e>
            <m:r>
              <w:del w:id="480" w:author="Slava Molkov" w:date="2015-10-13T13:33:00Z">
                <w:rPr>
                  <w:rFonts w:ascii="Cambria Math" w:hAnsi="Cambria Math"/>
                  <w:sz w:val="28"/>
                  <w:szCs w:val="28"/>
                </w:rPr>
                <m:t>wc1</m:t>
              </w:del>
            </m:r>
          </m:e>
          <m:sub>
            <m:r>
              <w:del w:id="481" w:author="Slava Molkov" w:date="2015-10-13T13:33:00Z">
                <w:rPr>
                  <w:rFonts w:ascii="Cambria Math" w:hAnsi="Cambria Math"/>
                  <w:sz w:val="28"/>
                  <w:szCs w:val="28"/>
                </w:rPr>
                <m:t>ji</m:t>
              </w:del>
            </m:r>
          </m:sub>
        </m:sSub>
        <m:r>
          <w:rPr>
            <w:rFonts w:ascii="Cambria Math" w:hAnsi="Cambria Math"/>
            <w:sz w:val="28"/>
            <w:szCs w:val="28"/>
          </w:rPr>
          <m:t>=</m:t>
        </m:r>
        <m:r>
          <w:ins w:id="482" w:author="Slava Molkov" w:date="2015-10-13T13:34:00Z">
            <w:rPr>
              <w:rFonts w:ascii="Cambria Math" w:hAnsi="Cambria Math"/>
              <w:sz w:val="28"/>
              <w:szCs w:val="28"/>
            </w:rPr>
            <m:t>+</m:t>
          </w:ins>
        </m:r>
        <m:sSubSup>
          <m:sSubSupPr>
            <m:ctrlPr>
              <w:del w:id="483" w:author="Slava Molkov" w:date="2015-10-13T13:33:00Z">
                <w:rPr>
                  <w:rFonts w:ascii="Cambria Math" w:hAnsi="Cambria Math"/>
                  <w:i/>
                  <w:sz w:val="28"/>
                  <w:szCs w:val="28"/>
                </w:rPr>
              </w:del>
            </m:ctrlPr>
          </m:sSubSupPr>
          <m:e>
            <m:r>
              <w:del w:id="484" w:author="Slava Molkov" w:date="2015-10-13T13:33:00Z">
                <w:rPr>
                  <w:rFonts w:ascii="Cambria Math" w:hAnsi="Cambria Math"/>
                  <w:sz w:val="28"/>
                  <w:szCs w:val="28"/>
                </w:rPr>
                <m:t>wc1</m:t>
              </w:del>
            </m:r>
          </m:e>
          <m:sub>
            <m:r>
              <w:del w:id="485" w:author="Slava Molkov" w:date="2015-10-13T13:33:00Z">
                <w:rPr>
                  <w:rFonts w:ascii="Cambria Math" w:hAnsi="Cambria Math"/>
                  <w:sz w:val="28"/>
                  <w:szCs w:val="28"/>
                </w:rPr>
                <m:t>ji</m:t>
              </w:del>
            </m:r>
          </m:sub>
          <m:sup>
            <m:r>
              <w:del w:id="486" w:author="Slava Molkov" w:date="2015-10-13T13:33:00Z">
                <w:rPr>
                  <w:rFonts w:ascii="Cambria Math" w:hAnsi="Cambria Math"/>
                  <w:sz w:val="28"/>
                  <w:szCs w:val="28"/>
                </w:rPr>
                <m:t>'</m:t>
              </w:del>
            </m:r>
          </m:sup>
        </m:sSubSup>
        <m:r>
          <w:del w:id="487" w:author="Slava Molkov" w:date="2015-10-13T13:33:00Z">
            <w:rPr>
              <w:rFonts w:ascii="Cambria Math" w:hAnsi="Cambria Math"/>
              <w:sz w:val="28"/>
              <w:szCs w:val="28"/>
            </w:rPr>
            <m:t>+</m:t>
          </w:del>
        </m:r>
        <m:r>
          <w:rPr>
            <w:rFonts w:ascii="Cambria Math" w:hAnsi="Cambria Math"/>
            <w:sz w:val="28"/>
            <w:szCs w:val="28"/>
          </w:rPr>
          <m:t>DA∙</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r>
          <w:ins w:id="488" w:author="Slava Molkov" w:date="2015-10-13T13:32:00Z">
            <w:rPr>
              <w:rFonts w:ascii="Cambria Math" w:hAnsi="Cambria Math"/>
              <w:sz w:val="28"/>
              <w:szCs w:val="28"/>
            </w:rPr>
            <m:t>∙</m:t>
          </w:ins>
        </m:r>
        <m:sSub>
          <m:sSubPr>
            <m:ctrlPr>
              <w:rPr>
                <w:rFonts w:ascii="Cambria Math" w:hAnsi="Cambria Math"/>
                <w:i/>
                <w:sz w:val="28"/>
                <w:szCs w:val="28"/>
              </w:rPr>
            </m:ctrlPr>
          </m:sSubPr>
          <m:e>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m:r>
          <w:ins w:id="489" w:author="Slava Molkov" w:date="2015-10-13T13:40:00Z">
            <w:rPr>
              <w:rFonts w:ascii="Cambria Math" w:hAnsi="Cambria Math"/>
              <w:sz w:val="28"/>
              <w:szCs w:val="28"/>
            </w:rPr>
            <m:t>γ</m:t>
          </w:ins>
        </m:r>
        <m:r>
          <w:del w:id="490" w:author="Slava Molkov" w:date="2015-10-13T13:40:00Z">
            <w:rPr>
              <w:rFonts w:ascii="Cambria Math" w:hAnsi="Cambria Math"/>
              <w:sz w:val="28"/>
              <w:szCs w:val="28"/>
            </w:rPr>
            <m:t>dp</m:t>
          </w:del>
        </m:r>
        <m:r>
          <w:rPr>
            <w:rFonts w:ascii="Cambria Math" w:hAnsi="Cambria Math"/>
            <w:sz w:val="28"/>
            <w:szCs w:val="28"/>
          </w:rPr>
          <m:t>∙</m:t>
        </m:r>
        <m:sSubSup>
          <m:sSubSupPr>
            <m:ctrlPr>
              <w:ins w:id="491" w:author="Slava Molkov" w:date="2015-10-13T13:34:00Z">
                <w:rPr>
                  <w:rFonts w:ascii="Cambria Math" w:hAnsi="Cambria Math"/>
                  <w:i/>
                  <w:sz w:val="28"/>
                  <w:szCs w:val="28"/>
                </w:rPr>
              </w:ins>
            </m:ctrlPr>
          </m:sSubSupPr>
          <m:e>
            <m:r>
              <w:ins w:id="492" w:author="Slava Molkov" w:date="2015-10-13T13:34:00Z">
                <w:rPr>
                  <w:rFonts w:ascii="Cambria Math" w:hAnsi="Cambria Math"/>
                  <w:sz w:val="28"/>
                  <w:szCs w:val="28"/>
                </w:rPr>
                <m:t>W</m:t>
              </w:ins>
            </m:r>
          </m:e>
          <m:sub>
            <m:r>
              <w:ins w:id="493" w:author="Slava Molkov" w:date="2015-10-13T13:34:00Z">
                <w:rPr>
                  <w:rFonts w:ascii="Cambria Math" w:hAnsi="Cambria Math"/>
                  <w:sz w:val="28"/>
                  <w:szCs w:val="28"/>
                </w:rPr>
                <m:t>ij</m:t>
              </w:ins>
            </m:r>
          </m:sub>
          <m:sup>
            <m:r>
              <w:ins w:id="494" w:author="Slava Molkov" w:date="2015-10-13T13:34:00Z">
                <w:rPr>
                  <w:rFonts w:ascii="Cambria Math" w:hAnsi="Cambria Math"/>
                  <w:sz w:val="28"/>
                  <w:szCs w:val="28"/>
                </w:rPr>
                <m:t>1</m:t>
              </w:ins>
            </m:r>
          </m:sup>
        </m:sSubSup>
        <m:sSubSup>
          <m:sSubSupPr>
            <m:ctrlPr>
              <w:del w:id="495" w:author="Slava Molkov" w:date="2015-10-13T13:34:00Z">
                <w:rPr>
                  <w:rFonts w:ascii="Cambria Math" w:hAnsi="Cambria Math"/>
                  <w:i/>
                  <w:sz w:val="28"/>
                  <w:szCs w:val="28"/>
                </w:rPr>
              </w:del>
            </m:ctrlPr>
          </m:sSubSupPr>
          <m:e>
            <m:r>
              <w:del w:id="496" w:author="Slava Molkov" w:date="2015-10-13T13:34:00Z">
                <w:rPr>
                  <w:rFonts w:ascii="Cambria Math" w:hAnsi="Cambria Math"/>
                  <w:sz w:val="28"/>
                  <w:szCs w:val="28"/>
                </w:rPr>
                <m:t>wc1</m:t>
              </w:del>
            </m:r>
          </m:e>
          <m:sub>
            <m:r>
              <w:del w:id="497" w:author="Slava Molkov" w:date="2015-10-13T13:34:00Z">
                <w:rPr>
                  <w:rFonts w:ascii="Cambria Math" w:hAnsi="Cambria Math"/>
                  <w:sz w:val="28"/>
                  <w:szCs w:val="28"/>
                </w:rPr>
                <m:t>ji</m:t>
              </w:del>
            </m:r>
          </m:sub>
          <m:sup>
            <m:r>
              <w:del w:id="498" w:author="Slava Molkov" w:date="2015-10-13T13:34:00Z">
                <w:rPr>
                  <w:rFonts w:ascii="Cambria Math" w:hAnsi="Cambria Math"/>
                  <w:sz w:val="28"/>
                  <w:szCs w:val="28"/>
                </w:rPr>
                <m:t>'</m:t>
              </w:del>
            </m:r>
          </m:sup>
        </m:sSubSup>
      </m:oMath>
      <w:r w:rsidR="00433C91">
        <w:t xml:space="preserve"> </w:t>
      </w:r>
      <w:r w:rsidR="00D4367F">
        <w:tab/>
      </w:r>
      <w:r w:rsidR="00D4367F">
        <w:tab/>
      </w:r>
      <w:r w:rsidR="00F706EF">
        <w:tab/>
      </w:r>
      <w:r w:rsidR="00F706EF">
        <w:tab/>
      </w:r>
      <w:ins w:id="499" w:author="Slava Molkov" w:date="2015-10-13T13:35:00Z">
        <w:r>
          <w:tab/>
        </w:r>
      </w:ins>
      <w:r w:rsidR="00F706EF">
        <w:tab/>
        <w:t>(</w:t>
      </w:r>
      <w:r w:rsidR="00F6013D">
        <w:t>2</w:t>
      </w:r>
      <w:r w:rsidR="006237EA">
        <w:t>.1</w:t>
      </w:r>
      <w:r w:rsidR="00F706EF">
        <w:t>)</w:t>
      </w:r>
    </w:p>
    <w:p w14:paraId="0E81D30D" w14:textId="170769BB" w:rsidR="00F706EF" w:rsidRDefault="00C50FCE" w:rsidP="00F706EF">
      <w:pPr>
        <w:spacing w:after="200"/>
        <w:ind w:firstLine="720"/>
        <w:jc w:val="both"/>
      </w:pPr>
      <m:oMath>
        <m:r>
          <w:ins w:id="500" w:author="Slava Molkov" w:date="2015-10-13T13:34:00Z">
            <w:rPr>
              <w:rFonts w:ascii="Cambria Math" w:hAnsi="Cambria Math"/>
              <w:sz w:val="28"/>
              <w:szCs w:val="28"/>
            </w:rPr>
            <m:t>∆</m:t>
          </w:ins>
        </m:r>
        <m:sSubSup>
          <m:sSubSupPr>
            <m:ctrlPr>
              <w:ins w:id="501" w:author="Slava Molkov" w:date="2015-10-13T13:34:00Z">
                <w:rPr>
                  <w:rFonts w:ascii="Cambria Math" w:hAnsi="Cambria Math"/>
                  <w:i/>
                  <w:sz w:val="28"/>
                  <w:szCs w:val="28"/>
                </w:rPr>
              </w:ins>
            </m:ctrlPr>
          </m:sSubSupPr>
          <m:e>
            <m:r>
              <w:ins w:id="502" w:author="Slava Molkov" w:date="2015-10-13T13:34:00Z">
                <w:rPr>
                  <w:rFonts w:ascii="Cambria Math" w:hAnsi="Cambria Math"/>
                  <w:sz w:val="28"/>
                  <w:szCs w:val="28"/>
                </w:rPr>
                <m:t>W</m:t>
              </w:ins>
            </m:r>
          </m:e>
          <m:sub>
            <m:r>
              <w:ins w:id="503" w:author="Slava Molkov" w:date="2015-10-13T13:34:00Z">
                <w:rPr>
                  <w:rFonts w:ascii="Cambria Math" w:hAnsi="Cambria Math"/>
                  <w:sz w:val="28"/>
                  <w:szCs w:val="28"/>
                </w:rPr>
                <m:t>ij</m:t>
              </w:ins>
            </m:r>
          </m:sub>
          <m:sup>
            <m:r>
              <w:ins w:id="504" w:author="Slava Molkov" w:date="2015-10-13T13:34:00Z">
                <w:rPr>
                  <w:rFonts w:ascii="Cambria Math" w:hAnsi="Cambria Math"/>
                  <w:sz w:val="28"/>
                  <w:szCs w:val="28"/>
                </w:rPr>
                <m:t>2</m:t>
              </w:ins>
            </m:r>
          </m:sup>
        </m:sSubSup>
        <m:sSub>
          <m:sSubPr>
            <m:ctrlPr>
              <w:del w:id="505" w:author="Slava Molkov" w:date="2015-10-13T13:34:00Z">
                <w:rPr>
                  <w:rFonts w:ascii="Cambria Math" w:hAnsi="Cambria Math"/>
                  <w:i/>
                  <w:sz w:val="28"/>
                  <w:szCs w:val="28"/>
                </w:rPr>
              </w:del>
            </m:ctrlPr>
          </m:sSubPr>
          <m:e>
            <m:r>
              <w:del w:id="506" w:author="Slava Molkov" w:date="2015-10-13T13:34:00Z">
                <w:rPr>
                  <w:rFonts w:ascii="Cambria Math" w:hAnsi="Cambria Math"/>
                  <w:sz w:val="28"/>
                  <w:szCs w:val="28"/>
                </w:rPr>
                <m:t>wc2</m:t>
              </w:del>
            </m:r>
          </m:e>
          <m:sub>
            <m:r>
              <w:del w:id="507" w:author="Slava Molkov" w:date="2015-10-13T13:34:00Z">
                <w:rPr>
                  <w:rFonts w:ascii="Cambria Math" w:hAnsi="Cambria Math"/>
                  <w:sz w:val="28"/>
                  <w:szCs w:val="28"/>
                </w:rPr>
                <m:t>ji</m:t>
              </w:del>
            </m:r>
          </m:sub>
        </m:sSub>
        <m:r>
          <w:rPr>
            <w:rFonts w:ascii="Cambria Math" w:hAnsi="Cambria Math"/>
            <w:sz w:val="28"/>
            <w:szCs w:val="28"/>
          </w:rPr>
          <m:t>=</m:t>
        </m:r>
        <m:sSubSup>
          <m:sSubSupPr>
            <m:ctrlPr>
              <w:del w:id="508" w:author="Slava Molkov" w:date="2015-10-13T13:34:00Z">
                <w:rPr>
                  <w:rFonts w:ascii="Cambria Math" w:hAnsi="Cambria Math"/>
                  <w:i/>
                  <w:sz w:val="28"/>
                  <w:szCs w:val="28"/>
                </w:rPr>
              </w:del>
            </m:ctrlPr>
          </m:sSubSupPr>
          <m:e>
            <m:r>
              <w:del w:id="509" w:author="Slava Molkov" w:date="2015-10-13T13:34:00Z">
                <w:rPr>
                  <w:rFonts w:ascii="Cambria Math" w:hAnsi="Cambria Math"/>
                  <w:sz w:val="28"/>
                  <w:szCs w:val="28"/>
                </w:rPr>
                <m:t>wc2</m:t>
              </w:del>
            </m:r>
          </m:e>
          <m:sub>
            <m:r>
              <w:del w:id="510" w:author="Slava Molkov" w:date="2015-10-13T13:34:00Z">
                <w:rPr>
                  <w:rFonts w:ascii="Cambria Math" w:hAnsi="Cambria Math"/>
                  <w:sz w:val="28"/>
                  <w:szCs w:val="28"/>
                </w:rPr>
                <m:t>ji</m:t>
              </w:del>
            </m:r>
          </m:sub>
          <m:sup>
            <m:r>
              <w:del w:id="511" w:author="Slava Molkov" w:date="2015-10-13T13:34:00Z">
                <w:rPr>
                  <w:rFonts w:ascii="Cambria Math" w:hAnsi="Cambria Math"/>
                  <w:sz w:val="28"/>
                  <w:szCs w:val="28"/>
                </w:rPr>
                <m:t>'</m:t>
              </w:del>
            </m:r>
          </m:sup>
        </m:sSubSup>
        <m:r>
          <w:rPr>
            <w:rFonts w:ascii="Cambria Math" w:hAnsi="Cambria Math"/>
            <w:sz w:val="28"/>
            <w:szCs w:val="28"/>
          </w:rPr>
          <m:t>-DA∙</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j</m:t>
            </m:r>
          </m:sub>
        </m:sSub>
        <m:sSub>
          <m:sSubPr>
            <m:ctrlPr>
              <w:rPr>
                <w:rFonts w:ascii="Cambria Math" w:hAnsi="Cambria Math"/>
                <w:i/>
                <w:sz w:val="28"/>
                <w:szCs w:val="28"/>
              </w:rPr>
            </m:ctrlPr>
          </m:sSubPr>
          <m:e>
            <m:r>
              <w:ins w:id="512" w:author="Slava Molkov" w:date="2015-10-13T13:32:00Z">
                <w:rPr>
                  <w:rFonts w:ascii="Cambria Math" w:hAnsi="Cambria Math"/>
                  <w:sz w:val="28"/>
                  <w:szCs w:val="28"/>
                </w:rPr>
                <m:t>∙</m:t>
              </w:ins>
            </m:r>
            <m:r>
              <w:rPr>
                <w:rFonts w:ascii="Cambria Math" w:hAnsi="Cambria Math"/>
                <w:sz w:val="28"/>
                <w:szCs w:val="28"/>
              </w:rPr>
              <m:t>TH</m:t>
            </m:r>
          </m:e>
          <m:sub>
            <m:r>
              <w:rPr>
                <w:rFonts w:ascii="Cambria Math" w:hAnsi="Cambria Math"/>
                <w:sz w:val="28"/>
                <w:szCs w:val="28"/>
              </w:rPr>
              <m:t>i</m:t>
            </m:r>
          </m:sub>
        </m:sSub>
        <m:r>
          <w:rPr>
            <w:rFonts w:ascii="Cambria Math" w:hAnsi="Cambria Math"/>
            <w:sz w:val="28"/>
            <w:szCs w:val="28"/>
          </w:rPr>
          <m:t>-</m:t>
        </m:r>
        <m:r>
          <w:ins w:id="513" w:author="Slava Molkov" w:date="2015-10-13T13:40:00Z">
            <w:rPr>
              <w:rFonts w:ascii="Cambria Math" w:hAnsi="Cambria Math"/>
              <w:sz w:val="28"/>
              <w:szCs w:val="28"/>
            </w:rPr>
            <m:t>γ</m:t>
          </w:ins>
        </m:r>
        <m:r>
          <w:del w:id="514" w:author="Slava Molkov" w:date="2015-10-13T13:40:00Z">
            <w:rPr>
              <w:rFonts w:ascii="Cambria Math" w:hAnsi="Cambria Math"/>
              <w:sz w:val="28"/>
              <w:szCs w:val="28"/>
            </w:rPr>
            <m:t>dp</m:t>
          </w:del>
        </m:r>
        <m:r>
          <w:rPr>
            <w:rFonts w:ascii="Cambria Math" w:hAnsi="Cambria Math"/>
            <w:sz w:val="28"/>
            <w:szCs w:val="28"/>
          </w:rPr>
          <m:t>∙</m:t>
        </m:r>
        <m:sSubSup>
          <m:sSubSupPr>
            <m:ctrlPr>
              <w:ins w:id="515" w:author="Slava Molkov" w:date="2015-10-13T13:35:00Z">
                <w:rPr>
                  <w:rFonts w:ascii="Cambria Math" w:hAnsi="Cambria Math"/>
                  <w:i/>
                  <w:sz w:val="28"/>
                  <w:szCs w:val="28"/>
                </w:rPr>
              </w:ins>
            </m:ctrlPr>
          </m:sSubSupPr>
          <m:e>
            <m:r>
              <w:ins w:id="516" w:author="Slava Molkov" w:date="2015-10-13T13:35:00Z">
                <w:rPr>
                  <w:rFonts w:ascii="Cambria Math" w:hAnsi="Cambria Math"/>
                  <w:sz w:val="28"/>
                  <w:szCs w:val="28"/>
                </w:rPr>
                <m:t>W</m:t>
              </w:ins>
            </m:r>
          </m:e>
          <m:sub>
            <m:r>
              <w:ins w:id="517" w:author="Slava Molkov" w:date="2015-10-13T13:35:00Z">
                <w:rPr>
                  <w:rFonts w:ascii="Cambria Math" w:hAnsi="Cambria Math"/>
                  <w:sz w:val="28"/>
                  <w:szCs w:val="28"/>
                </w:rPr>
                <m:t>ij</m:t>
              </w:ins>
            </m:r>
          </m:sub>
          <m:sup>
            <m:r>
              <w:ins w:id="518" w:author="Slava Molkov" w:date="2015-10-13T13:35:00Z">
                <w:rPr>
                  <w:rFonts w:ascii="Cambria Math" w:hAnsi="Cambria Math"/>
                  <w:sz w:val="28"/>
                  <w:szCs w:val="28"/>
                </w:rPr>
                <m:t>2</m:t>
              </w:ins>
            </m:r>
          </m:sup>
        </m:sSubSup>
        <m:sSubSup>
          <m:sSubSupPr>
            <m:ctrlPr>
              <w:del w:id="519" w:author="Slava Molkov" w:date="2015-10-13T13:35:00Z">
                <w:rPr>
                  <w:rFonts w:ascii="Cambria Math" w:hAnsi="Cambria Math"/>
                  <w:i/>
                  <w:sz w:val="28"/>
                  <w:szCs w:val="28"/>
                </w:rPr>
              </w:del>
            </m:ctrlPr>
          </m:sSubSupPr>
          <m:e>
            <m:r>
              <w:del w:id="520" w:author="Slava Molkov" w:date="2015-10-13T13:35:00Z">
                <w:rPr>
                  <w:rFonts w:ascii="Cambria Math" w:hAnsi="Cambria Math"/>
                  <w:sz w:val="28"/>
                  <w:szCs w:val="28"/>
                </w:rPr>
                <m:t>wc2</m:t>
              </w:del>
            </m:r>
          </m:e>
          <m:sub>
            <m:r>
              <w:del w:id="521" w:author="Slava Molkov" w:date="2015-10-13T13:35:00Z">
                <w:rPr>
                  <w:rFonts w:ascii="Cambria Math" w:hAnsi="Cambria Math"/>
                  <w:sz w:val="28"/>
                  <w:szCs w:val="28"/>
                </w:rPr>
                <m:t>ji</m:t>
              </w:del>
            </m:r>
          </m:sub>
          <m:sup>
            <m:r>
              <w:del w:id="522" w:author="Slava Molkov" w:date="2015-10-13T13:35:00Z">
                <w:rPr>
                  <w:rFonts w:ascii="Cambria Math" w:hAnsi="Cambria Math"/>
                  <w:sz w:val="28"/>
                  <w:szCs w:val="28"/>
                </w:rPr>
                <m:t>'</m:t>
              </w:del>
            </m:r>
          </m:sup>
        </m:sSubSup>
      </m:oMath>
      <w:r w:rsidR="00D4367F">
        <w:t xml:space="preserve"> </w:t>
      </w:r>
      <w:r w:rsidR="00D4367F">
        <w:tab/>
      </w:r>
      <w:r w:rsidR="00D4367F">
        <w:tab/>
      </w:r>
      <w:r w:rsidR="00F706EF">
        <w:tab/>
      </w:r>
      <w:ins w:id="523" w:author="Slava Molkov" w:date="2015-10-13T13:35:00Z">
        <w:r>
          <w:tab/>
        </w:r>
      </w:ins>
      <w:r w:rsidR="00F706EF">
        <w:tab/>
      </w:r>
      <w:r w:rsidR="00F706EF">
        <w:tab/>
        <w:t>(</w:t>
      </w:r>
      <w:r w:rsidR="00F6013D">
        <w:t>2</w:t>
      </w:r>
      <w:r w:rsidR="006237EA">
        <w:t>.</w:t>
      </w:r>
      <w:r w:rsidR="00F6013D">
        <w:t>2</w:t>
      </w:r>
      <w:r w:rsidR="00F706EF">
        <w:t>)</w:t>
      </w:r>
    </w:p>
    <w:p w14:paraId="258A48DB" w14:textId="74644DDC" w:rsidR="00744BCF" w:rsidRDefault="002E6AD1" w:rsidP="00C50FCE">
      <w:pPr>
        <w:spacing w:after="200"/>
        <w:jc w:val="both"/>
        <w:pPrChange w:id="524" w:author="Slava Molkov" w:date="2015-10-13T13:34:00Z">
          <w:pPr>
            <w:spacing w:after="200"/>
            <w:ind w:left="720"/>
            <w:jc w:val="both"/>
          </w:pPr>
        </w:pPrChange>
      </w:pPr>
      <w:r w:rsidRPr="00CF01D0">
        <w:t>where:</w:t>
      </w:r>
      <m:oMath>
        <m:r>
          <w:rPr>
            <w:rFonts w:ascii="Cambria Math" w:hAnsi="Cambria Math"/>
            <w:sz w:val="28"/>
            <w:szCs w:val="28"/>
          </w:rPr>
          <m:t xml:space="preserve"> </m:t>
        </m:r>
        <m:sSubSup>
          <m:sSubSupPr>
            <m:ctrlPr>
              <w:ins w:id="525" w:author="Slava Molkov" w:date="2015-10-13T13:35:00Z">
                <w:rPr>
                  <w:rFonts w:ascii="Cambria Math" w:hAnsi="Cambria Math"/>
                  <w:i/>
                  <w:sz w:val="28"/>
                  <w:szCs w:val="28"/>
                </w:rPr>
              </w:ins>
            </m:ctrlPr>
          </m:sSubSupPr>
          <m:e>
            <m:r>
              <w:ins w:id="526" w:author="Slava Molkov" w:date="2015-10-13T13:35:00Z">
                <w:rPr>
                  <w:rFonts w:ascii="Cambria Math" w:hAnsi="Cambria Math"/>
                  <w:sz w:val="28"/>
                  <w:szCs w:val="28"/>
                </w:rPr>
                <m:t>W</m:t>
              </w:ins>
            </m:r>
          </m:e>
          <m:sub>
            <m:r>
              <w:ins w:id="527" w:author="Slava Molkov" w:date="2015-10-13T13:35:00Z">
                <w:rPr>
                  <w:rFonts w:ascii="Cambria Math" w:hAnsi="Cambria Math"/>
                  <w:sz w:val="28"/>
                  <w:szCs w:val="28"/>
                </w:rPr>
                <m:t>ij</m:t>
              </w:ins>
            </m:r>
          </m:sub>
          <m:sup>
            <m:r>
              <w:ins w:id="528" w:author="Slava Molkov" w:date="2015-10-13T13:35:00Z">
                <w:rPr>
                  <w:rFonts w:ascii="Cambria Math" w:hAnsi="Cambria Math"/>
                  <w:sz w:val="28"/>
                  <w:szCs w:val="28"/>
                </w:rPr>
                <m:t>1</m:t>
              </w:ins>
            </m:r>
          </m:sup>
        </m:sSubSup>
        <m:sSubSup>
          <m:sSubSupPr>
            <m:ctrlPr>
              <w:del w:id="529" w:author="Slava Molkov" w:date="2015-10-13T13:35:00Z">
                <w:rPr>
                  <w:rFonts w:ascii="Cambria Math" w:hAnsi="Cambria Math"/>
                  <w:i/>
                  <w:sz w:val="28"/>
                  <w:szCs w:val="28"/>
                </w:rPr>
              </w:del>
            </m:ctrlPr>
          </m:sSubSupPr>
          <m:e>
            <m:r>
              <w:del w:id="530" w:author="Slava Molkov" w:date="2015-10-13T13:35:00Z">
                <w:rPr>
                  <w:rFonts w:ascii="Cambria Math" w:hAnsi="Cambria Math"/>
                  <w:sz w:val="28"/>
                  <w:szCs w:val="28"/>
                </w:rPr>
                <m:t>wc1</m:t>
              </w:del>
            </m:r>
          </m:e>
          <m:sub>
            <m:r>
              <w:del w:id="531" w:author="Slava Molkov" w:date="2015-10-13T13:35:00Z">
                <w:rPr>
                  <w:rFonts w:ascii="Cambria Math" w:hAnsi="Cambria Math"/>
                  <w:sz w:val="28"/>
                  <w:szCs w:val="28"/>
                </w:rPr>
                <m:t>ji</m:t>
              </w:del>
            </m:r>
          </m:sub>
          <m:sup>
            <m:r>
              <w:del w:id="532" w:author="Slava Molkov" w:date="2015-10-13T13:35:00Z">
                <w:rPr>
                  <w:rFonts w:ascii="Cambria Math" w:hAnsi="Cambria Math"/>
                  <w:sz w:val="28"/>
                  <w:szCs w:val="28"/>
                </w:rPr>
                <m:t>'</m:t>
              </w:del>
            </m:r>
          </m:sup>
        </m:sSubSup>
      </m:oMath>
      <w:r w:rsidR="005C39C4" w:rsidRPr="00CF01D0">
        <w:t xml:space="preserve"> </w:t>
      </w:r>
      <w:r w:rsidR="00F706EF" w:rsidRPr="00CF01D0">
        <w:t>is the synaptic connection weight between PFC</w:t>
      </w:r>
      <w:r w:rsidR="005C39C4" w:rsidRPr="00CF01D0">
        <w:t xml:space="preserve"> neuron</w:t>
      </w:r>
      <m:oMath>
        <m:r>
          <w:rPr>
            <w:rFonts w:ascii="Cambria Math" w:hAnsi="Cambria Math"/>
            <w:sz w:val="28"/>
            <w:szCs w:val="28"/>
          </w:rPr>
          <m:t xml:space="preserve"> j</m:t>
        </m:r>
      </m:oMath>
      <w:r w:rsidR="00F706EF" w:rsidRPr="00CF01D0">
        <w:rPr>
          <w:i/>
        </w:rPr>
        <w:t xml:space="preserve"> </w:t>
      </w:r>
      <w:r w:rsidR="00F706EF" w:rsidRPr="00CF01D0">
        <w:t>and direct pathway MSN</w:t>
      </w:r>
      <m:oMath>
        <m:r>
          <w:rPr>
            <w:rFonts w:ascii="Cambria Math" w:hAnsi="Cambria Math"/>
            <w:sz w:val="28"/>
            <w:szCs w:val="28"/>
          </w:rPr>
          <m:t xml:space="preserve"> i</m:t>
        </m:r>
      </m:oMath>
      <w:r w:rsidR="00041A57">
        <w:t xml:space="preserve"> for the previous trial</w:t>
      </w:r>
      <w:r w:rsidR="004F3F40">
        <w:t>;</w:t>
      </w:r>
      <m:oMath>
        <m:r>
          <w:rPr>
            <w:rFonts w:ascii="Cambria Math" w:hAnsi="Cambria Math"/>
            <w:sz w:val="28"/>
            <w:szCs w:val="28"/>
          </w:rPr>
          <m:t xml:space="preserve"> </m:t>
        </m:r>
        <m:r>
          <w:ins w:id="533" w:author="Slava Molkov" w:date="2015-10-13T13:35:00Z">
            <w:rPr>
              <w:rFonts w:ascii="Cambria Math" w:hAnsi="Cambria Math"/>
              <w:sz w:val="28"/>
              <w:szCs w:val="28"/>
            </w:rPr>
            <m:t>∆</m:t>
          </w:ins>
        </m:r>
        <m:sSubSup>
          <m:sSubSupPr>
            <m:ctrlPr>
              <w:ins w:id="534" w:author="Slava Molkov" w:date="2015-10-13T13:35:00Z">
                <w:rPr>
                  <w:rFonts w:ascii="Cambria Math" w:hAnsi="Cambria Math"/>
                  <w:i/>
                  <w:sz w:val="28"/>
                  <w:szCs w:val="28"/>
                </w:rPr>
              </w:ins>
            </m:ctrlPr>
          </m:sSubSupPr>
          <m:e>
            <m:r>
              <w:ins w:id="535" w:author="Slava Molkov" w:date="2015-10-13T13:35:00Z">
                <w:rPr>
                  <w:rFonts w:ascii="Cambria Math" w:hAnsi="Cambria Math"/>
                  <w:sz w:val="28"/>
                  <w:szCs w:val="28"/>
                </w:rPr>
                <m:t>W</m:t>
              </w:ins>
            </m:r>
          </m:e>
          <m:sub>
            <m:r>
              <w:ins w:id="536" w:author="Slava Molkov" w:date="2015-10-13T13:35:00Z">
                <w:rPr>
                  <w:rFonts w:ascii="Cambria Math" w:hAnsi="Cambria Math"/>
                  <w:sz w:val="28"/>
                  <w:szCs w:val="28"/>
                </w:rPr>
                <m:t>ij</m:t>
              </w:ins>
            </m:r>
          </m:sub>
          <m:sup>
            <m:r>
              <w:ins w:id="537" w:author="Slava Molkov" w:date="2015-10-13T13:35:00Z">
                <w:rPr>
                  <w:rFonts w:ascii="Cambria Math" w:hAnsi="Cambria Math"/>
                  <w:sz w:val="28"/>
                  <w:szCs w:val="28"/>
                </w:rPr>
                <m:t>2</m:t>
              </w:ins>
            </m:r>
          </m:sup>
        </m:sSubSup>
        <m:sSubSup>
          <m:sSubSupPr>
            <m:ctrlPr>
              <w:del w:id="538" w:author="Slava Molkov" w:date="2015-10-13T13:35:00Z">
                <w:rPr>
                  <w:rFonts w:ascii="Cambria Math" w:hAnsi="Cambria Math"/>
                  <w:i/>
                  <w:sz w:val="28"/>
                  <w:szCs w:val="28"/>
                </w:rPr>
              </w:del>
            </m:ctrlPr>
          </m:sSubSupPr>
          <m:e>
            <m:r>
              <w:del w:id="539" w:author="Slava Molkov" w:date="2015-10-13T13:35:00Z">
                <w:rPr>
                  <w:rFonts w:ascii="Cambria Math" w:hAnsi="Cambria Math"/>
                  <w:sz w:val="28"/>
                  <w:szCs w:val="28"/>
                </w:rPr>
                <m:t>wc2</m:t>
              </w:del>
            </m:r>
          </m:e>
          <m:sub>
            <m:r>
              <w:del w:id="540" w:author="Slava Molkov" w:date="2015-10-13T13:35:00Z">
                <w:rPr>
                  <w:rFonts w:ascii="Cambria Math" w:hAnsi="Cambria Math"/>
                  <w:sz w:val="28"/>
                  <w:szCs w:val="28"/>
                </w:rPr>
                <m:t>ji</m:t>
              </w:del>
            </m:r>
          </m:sub>
          <m:sup>
            <m:r>
              <w:del w:id="541" w:author="Slava Molkov" w:date="2015-10-13T13:35:00Z">
                <w:rPr>
                  <w:rFonts w:ascii="Cambria Math" w:hAnsi="Cambria Math"/>
                  <w:sz w:val="28"/>
                  <w:szCs w:val="28"/>
                </w:rPr>
                <m:t>'</m:t>
              </w:del>
            </m:r>
          </m:sup>
        </m:sSubSup>
      </m:oMath>
      <w:r w:rsidR="004F3F40">
        <w:t xml:space="preserve"> </w:t>
      </w:r>
      <w:r w:rsidR="004F3F40" w:rsidRPr="00CF01D0">
        <w:t>is the synaptic connection weight between PFC neuron</w:t>
      </w:r>
      <m:oMath>
        <m:r>
          <w:rPr>
            <w:rFonts w:ascii="Cambria Math" w:hAnsi="Cambria Math"/>
            <w:sz w:val="28"/>
            <w:szCs w:val="28"/>
          </w:rPr>
          <m:t xml:space="preserve"> j</m:t>
        </m:r>
      </m:oMath>
      <w:r w:rsidR="004F3F40" w:rsidRPr="00CF01D0">
        <w:rPr>
          <w:i/>
        </w:rPr>
        <w:t xml:space="preserve"> </w:t>
      </w:r>
      <w:r w:rsidR="004F3F40" w:rsidRPr="00CF01D0">
        <w:t xml:space="preserve">and </w:t>
      </w:r>
      <w:r w:rsidR="004F3F40">
        <w:t>in</w:t>
      </w:r>
      <w:r w:rsidR="004F3F40" w:rsidRPr="00CF01D0">
        <w:t>direct pathway MSN</w:t>
      </w:r>
      <m:oMath>
        <m:r>
          <w:rPr>
            <w:rFonts w:ascii="Cambria Math" w:hAnsi="Cambria Math"/>
            <w:sz w:val="28"/>
            <w:szCs w:val="28"/>
          </w:rPr>
          <m:t xml:space="preserve"> i</m:t>
        </m:r>
      </m:oMath>
      <w:r w:rsidR="004F3F40">
        <w:t xml:space="preserve"> for the previous trial</w:t>
      </w:r>
      <w:r w:rsidR="00D4367F">
        <w:t>;</w:t>
      </w:r>
      <m:oMath>
        <m:r>
          <w:rPr>
            <w:rFonts w:ascii="Cambria Math" w:hAnsi="Cambria Math"/>
            <w:sz w:val="28"/>
            <w:szCs w:val="28"/>
          </w:rPr>
          <m:t xml:space="preserve"> DA</m:t>
        </m:r>
      </m:oMath>
      <w:r w:rsidR="00F706EF" w:rsidRPr="00CF01D0">
        <w:t xml:space="preserve"> is the </w:t>
      </w:r>
      <w:r w:rsidR="00CF01D0">
        <w:t>SNc dopaminergic reward</w:t>
      </w:r>
      <w:r w:rsidR="00041A57">
        <w:t>/punishment</w:t>
      </w:r>
      <w:r w:rsidR="00202375">
        <w:t xml:space="preserve"> signal;</w:t>
      </w:r>
      <w:r w:rsidR="00773559" w:rsidRPr="00CF01D0">
        <w:t xml:space="preserve"> and</w:t>
      </w:r>
      <m:oMath>
        <m:r>
          <w:rPr>
            <w:rFonts w:ascii="Cambria Math" w:hAnsi="Cambria Math"/>
            <w:sz w:val="28"/>
            <w:szCs w:val="28"/>
          </w:rPr>
          <m:t xml:space="preserve"> </m:t>
        </m:r>
        <m:r>
          <w:ins w:id="542" w:author="Slava Molkov" w:date="2015-10-13T13:40:00Z">
            <w:rPr>
              <w:rFonts w:ascii="Cambria Math" w:hAnsi="Cambria Math"/>
              <w:sz w:val="28"/>
              <w:szCs w:val="28"/>
            </w:rPr>
            <m:t xml:space="preserve">γ </m:t>
          </w:ins>
        </m:r>
        <m:r>
          <w:del w:id="543" w:author="Slava Molkov" w:date="2015-10-13T13:40:00Z">
            <w:rPr>
              <w:rFonts w:ascii="Cambria Math" w:hAnsi="Cambria Math"/>
              <w:sz w:val="28"/>
              <w:szCs w:val="28"/>
            </w:rPr>
            <m:t>dp</m:t>
          </w:del>
        </m:r>
      </m:oMath>
      <w:del w:id="544" w:author="Slava Molkov" w:date="2015-10-13T13:40:00Z">
        <w:r w:rsidR="00773559" w:rsidRPr="00CF01D0" w:rsidDel="00C50FCE">
          <w:delText xml:space="preserve"> </w:delText>
        </w:r>
      </w:del>
      <w:r w:rsidR="00773559" w:rsidRPr="00CF01D0">
        <w:t xml:space="preserve">is </w:t>
      </w:r>
      <w:r w:rsidR="004F3F40">
        <w:t>a</w:t>
      </w:r>
      <w:r w:rsidR="003757FE">
        <w:t xml:space="preserve"> </w:t>
      </w:r>
      <w:r w:rsidR="00773559" w:rsidRPr="00CF01D0">
        <w:t>synaptic depotentiation rate</w:t>
      </w:r>
      <w:r w:rsidR="004F3F40">
        <w:t xml:space="preserve"> </w:t>
      </w:r>
      <w:ins w:id="545" w:author="Slava Molkov" w:date="2015-10-13T13:36:00Z">
        <w:r w:rsidR="00C50FCE">
          <w:t xml:space="preserve">(synaptic scaling) </w:t>
        </w:r>
      </w:ins>
      <w:r w:rsidR="004F3F40">
        <w:t xml:space="preserve">parameter, </w:t>
      </w:r>
      <w:del w:id="546" w:author="Slava Molkov" w:date="2015-10-13T13:34:00Z">
        <w:r w:rsidR="004F3F40" w:rsidDel="00C50FCE">
          <w:delText xml:space="preserve">equivalent </w:delText>
        </w:r>
      </w:del>
      <w:ins w:id="547" w:author="Slava Molkov" w:date="2015-10-13T13:34:00Z">
        <w:r w:rsidR="00C50FCE">
          <w:t xml:space="preserve">equal </w:t>
        </w:r>
      </w:ins>
      <w:r w:rsidR="004F3F40">
        <w:t xml:space="preserve">to 0.08. </w:t>
      </w:r>
    </w:p>
    <w:p w14:paraId="4519B6B3" w14:textId="38EF27B4" w:rsidR="00F706EF" w:rsidRPr="00F6013D" w:rsidRDefault="00773559" w:rsidP="00F706EF">
      <w:pPr>
        <w:spacing w:after="200"/>
        <w:jc w:val="both"/>
      </w:pPr>
      <w:r>
        <w:t>Note, weights</w:t>
      </w:r>
      <m:oMath>
        <m:r>
          <w:ins w:id="548" w:author="Slava Molkov" w:date="2015-10-13T13:39:00Z">
            <w:rPr>
              <w:rFonts w:ascii="Cambria Math" w:hAnsi="Cambria Math"/>
              <w:sz w:val="28"/>
              <w:szCs w:val="28"/>
            </w:rPr>
            <m:t>∆</m:t>
          </w:ins>
        </m:r>
        <m:sSubSup>
          <m:sSubSupPr>
            <m:ctrlPr>
              <w:ins w:id="549" w:author="Slava Molkov" w:date="2015-10-13T13:39:00Z">
                <w:rPr>
                  <w:rFonts w:ascii="Cambria Math" w:hAnsi="Cambria Math"/>
                  <w:i/>
                  <w:sz w:val="28"/>
                  <w:szCs w:val="28"/>
                </w:rPr>
              </w:ins>
            </m:ctrlPr>
          </m:sSubSupPr>
          <m:e>
            <m:r>
              <w:ins w:id="550" w:author="Slava Molkov" w:date="2015-10-13T13:39:00Z">
                <w:rPr>
                  <w:rFonts w:ascii="Cambria Math" w:hAnsi="Cambria Math"/>
                  <w:sz w:val="28"/>
                  <w:szCs w:val="28"/>
                </w:rPr>
                <m:t>W</m:t>
              </w:ins>
            </m:r>
          </m:e>
          <m:sub>
            <m:r>
              <w:ins w:id="551" w:author="Slava Molkov" w:date="2015-10-13T13:39:00Z">
                <w:rPr>
                  <w:rFonts w:ascii="Cambria Math" w:hAnsi="Cambria Math"/>
                  <w:sz w:val="28"/>
                  <w:szCs w:val="28"/>
                </w:rPr>
                <m:t>ij</m:t>
              </w:ins>
            </m:r>
          </m:sub>
          <m:sup>
            <m:r>
              <w:ins w:id="552" w:author="Slava Molkov" w:date="2015-10-13T13:39:00Z">
                <w:rPr>
                  <w:rFonts w:ascii="Cambria Math" w:hAnsi="Cambria Math"/>
                  <w:sz w:val="28"/>
                  <w:szCs w:val="28"/>
                </w:rPr>
                <m:t>1</m:t>
              </w:ins>
            </m:r>
          </m:sup>
        </m:sSubSup>
        <m:sSub>
          <m:sSubPr>
            <m:ctrlPr>
              <w:del w:id="553" w:author="Slava Molkov" w:date="2015-10-13T13:39:00Z">
                <w:rPr>
                  <w:rFonts w:ascii="Cambria Math" w:hAnsi="Cambria Math"/>
                  <w:i/>
                  <w:sz w:val="28"/>
                  <w:szCs w:val="28"/>
                </w:rPr>
              </w:del>
            </m:ctrlPr>
          </m:sSubPr>
          <m:e>
            <m:r>
              <w:del w:id="554" w:author="Slava Molkov" w:date="2015-10-13T13:39:00Z">
                <w:rPr>
                  <w:rFonts w:ascii="Cambria Math" w:hAnsi="Cambria Math"/>
                  <w:sz w:val="28"/>
                  <w:szCs w:val="28"/>
                </w:rPr>
                <m:t xml:space="preserve"> wc1</m:t>
              </w:del>
            </m:r>
          </m:e>
          <m:sub>
            <m:r>
              <w:del w:id="555" w:author="Slava Molkov" w:date="2015-10-13T13:39:00Z">
                <w:rPr>
                  <w:rFonts w:ascii="Cambria Math" w:hAnsi="Cambria Math"/>
                  <w:sz w:val="28"/>
                  <w:szCs w:val="28"/>
                </w:rPr>
                <m:t>ji</m:t>
              </w:del>
            </m:r>
          </m:sub>
        </m:sSub>
      </m:oMath>
      <w:r>
        <w:t xml:space="preserve"> </w:t>
      </w:r>
      <w:r w:rsidR="004F3F40">
        <w:t>and</w:t>
      </w:r>
      <m:oMath>
        <m:r>
          <w:rPr>
            <w:rFonts w:ascii="Cambria Math" w:hAnsi="Cambria Math"/>
            <w:sz w:val="28"/>
            <w:szCs w:val="28"/>
          </w:rPr>
          <m:t xml:space="preserve"> </m:t>
        </m:r>
        <m:r>
          <w:ins w:id="556" w:author="Slava Molkov" w:date="2015-10-13T13:39:00Z">
            <w:rPr>
              <w:rFonts w:ascii="Cambria Math" w:hAnsi="Cambria Math"/>
              <w:sz w:val="28"/>
              <w:szCs w:val="28"/>
            </w:rPr>
            <m:t>∆</m:t>
          </w:ins>
        </m:r>
        <m:sSubSup>
          <m:sSubSupPr>
            <m:ctrlPr>
              <w:ins w:id="557" w:author="Slava Molkov" w:date="2015-10-13T13:39:00Z">
                <w:rPr>
                  <w:rFonts w:ascii="Cambria Math" w:hAnsi="Cambria Math"/>
                  <w:i/>
                  <w:sz w:val="28"/>
                  <w:szCs w:val="28"/>
                </w:rPr>
              </w:ins>
            </m:ctrlPr>
          </m:sSubSupPr>
          <m:e>
            <m:r>
              <w:ins w:id="558" w:author="Slava Molkov" w:date="2015-10-13T13:39:00Z">
                <w:rPr>
                  <w:rFonts w:ascii="Cambria Math" w:hAnsi="Cambria Math"/>
                  <w:sz w:val="28"/>
                  <w:szCs w:val="28"/>
                </w:rPr>
                <m:t>W</m:t>
              </w:ins>
            </m:r>
          </m:e>
          <m:sub>
            <m:r>
              <w:ins w:id="559" w:author="Slava Molkov" w:date="2015-10-13T13:39:00Z">
                <w:rPr>
                  <w:rFonts w:ascii="Cambria Math" w:hAnsi="Cambria Math"/>
                  <w:sz w:val="28"/>
                  <w:szCs w:val="28"/>
                </w:rPr>
                <m:t>ij</m:t>
              </w:ins>
            </m:r>
          </m:sub>
          <m:sup>
            <m:r>
              <w:ins w:id="560" w:author="Slava Molkov" w:date="2015-10-13T13:39:00Z">
                <w:rPr>
                  <w:rFonts w:ascii="Cambria Math" w:hAnsi="Cambria Math"/>
                  <w:sz w:val="28"/>
                  <w:szCs w:val="28"/>
                </w:rPr>
                <m:t>2</m:t>
              </w:ins>
            </m:r>
          </m:sup>
        </m:sSubSup>
        <m:sSub>
          <m:sSubPr>
            <m:ctrlPr>
              <w:del w:id="561" w:author="Slava Molkov" w:date="2015-10-13T13:39:00Z">
                <w:rPr>
                  <w:rFonts w:ascii="Cambria Math" w:hAnsi="Cambria Math"/>
                  <w:i/>
                  <w:sz w:val="28"/>
                  <w:szCs w:val="28"/>
                </w:rPr>
              </w:del>
            </m:ctrlPr>
          </m:sSubPr>
          <m:e>
            <m:r>
              <w:del w:id="562" w:author="Slava Molkov" w:date="2015-10-13T13:39:00Z">
                <w:rPr>
                  <w:rFonts w:ascii="Cambria Math" w:hAnsi="Cambria Math"/>
                  <w:sz w:val="28"/>
                  <w:szCs w:val="28"/>
                </w:rPr>
                <m:t>wc2</m:t>
              </w:del>
            </m:r>
          </m:e>
          <m:sub>
            <m:r>
              <w:del w:id="563" w:author="Slava Molkov" w:date="2015-10-13T13:39:00Z">
                <w:rPr>
                  <w:rFonts w:ascii="Cambria Math" w:hAnsi="Cambria Math"/>
                  <w:sz w:val="28"/>
                  <w:szCs w:val="28"/>
                </w:rPr>
                <m:t>ji</m:t>
              </w:del>
            </m:r>
          </m:sub>
        </m:sSub>
      </m:oMath>
      <w:r>
        <w:t xml:space="preserve"> are positive, and therefore not allowed to </w:t>
      </w:r>
      <w:r w:rsidR="0082349F">
        <w:t>drop</w:t>
      </w:r>
      <w:r>
        <w:t xml:space="preserve"> below zero </w:t>
      </w:r>
      <w:r w:rsidR="0082349F">
        <w:t>due to LTD or synaptic depotentiation.</w:t>
      </w:r>
      <w:del w:id="564" w:author="Slava Molkov" w:date="2015-10-13T13:40:00Z">
        <w:r w:rsidR="00F6013D" w:rsidDel="00C50FCE">
          <w:delText xml:space="preserve"> </w:delText>
        </w:r>
      </w:del>
      <w:del w:id="565" w:author="Slava Molkov" w:date="2015-10-13T13:39:00Z">
        <w:r w:rsidR="00F6013D" w:rsidDel="00C50FCE">
          <w:delText>Therefore, if</w:delText>
        </w:r>
        <m:oMath>
          <m:sSub>
            <m:sSubPr>
              <m:ctrlPr>
                <w:rPr>
                  <w:rFonts w:ascii="Cambria Math" w:hAnsi="Cambria Math"/>
                  <w:i/>
                  <w:sz w:val="28"/>
                  <w:szCs w:val="28"/>
                </w:rPr>
              </m:ctrlPr>
            </m:sSubPr>
            <m:e>
              <m:r>
                <w:rPr>
                  <w:rFonts w:ascii="Cambria Math" w:hAnsi="Cambria Math"/>
                  <w:sz w:val="28"/>
                  <w:szCs w:val="28"/>
                </w:rPr>
                <m:t xml:space="preserve"> wc1</m:t>
              </m:r>
            </m:e>
            <m:sub>
              <m:r>
                <w:rPr>
                  <w:rFonts w:ascii="Cambria Math" w:hAnsi="Cambria Math"/>
                  <w:sz w:val="28"/>
                  <w:szCs w:val="28"/>
                </w:rPr>
                <m:t>ji</m:t>
              </m:r>
            </m:sub>
          </m:sSub>
        </m:oMath>
        <w:r w:rsidR="00F6013D" w:rsidDel="00C50FCE">
          <w:delText xml:space="preserve"> or</w:delText>
        </w:r>
        <m:oMath>
          <m:r>
            <w:rPr>
              <w:rFonts w:ascii="Cambria Math" w:hAnsi="Cambria Math"/>
            </w:rPr>
            <m:t xml:space="preserve"> </m:t>
          </m:r>
          <m:sSub>
            <m:sSubPr>
              <m:ctrlPr>
                <w:rPr>
                  <w:rFonts w:ascii="Cambria Math" w:hAnsi="Cambria Math"/>
                  <w:i/>
                  <w:sz w:val="28"/>
                  <w:szCs w:val="28"/>
                </w:rPr>
              </m:ctrlPr>
            </m:sSubPr>
            <m:e>
              <m:r>
                <w:rPr>
                  <w:rFonts w:ascii="Cambria Math" w:hAnsi="Cambria Math"/>
                  <w:sz w:val="28"/>
                  <w:szCs w:val="28"/>
                </w:rPr>
                <m:t>wc2</m:t>
              </m:r>
            </m:e>
            <m:sub>
              <m:r>
                <w:rPr>
                  <w:rFonts w:ascii="Cambria Math" w:hAnsi="Cambria Math"/>
                  <w:sz w:val="28"/>
                  <w:szCs w:val="28"/>
                </w:rPr>
                <m:t>ji</m:t>
              </m:r>
            </m:sub>
          </m:sSub>
        </m:oMath>
        <w:r w:rsidR="00F6013D" w:rsidDel="00C50FCE">
          <w:delText xml:space="preserve">, as calculated in equations 2.1 and 2.2 respectively, have </w:delText>
        </w:r>
      </w:del>
    </w:p>
    <w:p w14:paraId="0682D343" w14:textId="52A5A564" w:rsidR="00744BCF" w:rsidRDefault="004B25B0" w:rsidP="00F706EF">
      <w:pPr>
        <w:spacing w:after="200"/>
        <w:jc w:val="both"/>
      </w:pPr>
      <m:oMath>
        <m:r>
          <w:rPr>
            <w:rFonts w:ascii="Cambria Math" w:hAnsi="Cambria Math"/>
            <w:sz w:val="28"/>
            <w:szCs w:val="28"/>
          </w:rPr>
          <m:t>DA</m:t>
        </m:r>
      </m:oMath>
      <w:ins w:id="566" w:author="Slava Molkov" w:date="2015-10-13T13:40:00Z">
        <w:r w:rsidR="00C50FCE">
          <w:rPr>
            <w:sz w:val="28"/>
            <w:szCs w:val="28"/>
          </w:rPr>
          <w:t>,</w:t>
        </w:r>
      </w:ins>
      <w:r>
        <w:t xml:space="preserve"> </w:t>
      </w:r>
      <w:r w:rsidR="00744BCF">
        <w:t>the SNc dopaminergic reward</w:t>
      </w:r>
      <w:r>
        <w:t>/punishment</w:t>
      </w:r>
      <w:r w:rsidR="00744BCF">
        <w:t xml:space="preserve"> signal</w:t>
      </w:r>
      <w:ins w:id="567" w:author="Slava Molkov" w:date="2015-10-13T13:40:00Z">
        <w:r w:rsidR="00C50FCE">
          <w:t>,</w:t>
        </w:r>
      </w:ins>
      <w:r w:rsidR="00744BCF">
        <w:t xml:space="preserve"> is calculated by determining the difference between the previous trial error, which serves as the expected error for the current trial, and the actual error of the current trial and multiplying the difference by a learning rate</w:t>
      </w:r>
      <w:r w:rsidR="00B07754">
        <w:t xml:space="preserve"> parameter</w:t>
      </w:r>
      <w:r w:rsidR="00744BCF">
        <w:t>:</w:t>
      </w:r>
    </w:p>
    <w:p w14:paraId="72BC0EEE" w14:textId="2148BBBD" w:rsidR="00744BCF" w:rsidRDefault="004B25B0" w:rsidP="00744BCF">
      <w:pPr>
        <w:spacing w:after="200"/>
        <w:ind w:firstLine="720"/>
        <w:jc w:val="both"/>
      </w:pPr>
      <m:oMath>
        <m:r>
          <w:rPr>
            <w:rFonts w:ascii="Cambria Math" w:hAnsi="Cambria Math"/>
            <w:sz w:val="28"/>
            <w:szCs w:val="28"/>
          </w:rPr>
          <w:lastRenderedPageBreak/>
          <m:t>DA</m:t>
        </m:r>
        <m:r>
          <m:rPr>
            <m:nor/>
          </m:rPr>
          <w:rPr>
            <w:rFonts w:ascii="Cambria Math" w:hAnsi="Cambria Math"/>
            <w:sz w:val="28"/>
            <w:szCs w:val="28"/>
          </w:rPr>
          <m:t>=</m:t>
        </m:r>
        <m:r>
          <w:ins w:id="568" w:author="Slava Molkov" w:date="2015-10-13T13:41:00Z">
            <w:rPr>
              <w:rFonts w:ascii="Cambria Math" w:hAnsi="Cambria Math"/>
              <w:sz w:val="28"/>
              <w:szCs w:val="28"/>
              <w:rPrChange w:id="569" w:author="Slava Molkov" w:date="2015-10-13T13:41:00Z">
                <w:rPr>
                  <w:rFonts w:ascii="Cambria Math" w:hAnsi="Cambria Math"/>
                  <w:sz w:val="28"/>
                  <w:szCs w:val="28"/>
                </w:rPr>
              </w:rPrChange>
            </w:rPr>
            <m:t>λ</m:t>
          </w:ins>
        </m:r>
        <m:r>
          <w:ins w:id="570" w:author="Slava Molkov" w:date="2015-10-13T13:57:00Z">
            <w:rPr>
              <w:rFonts w:ascii="Cambria Math" w:hAnsi="Cambria Math"/>
              <w:sz w:val="28"/>
              <w:szCs w:val="28"/>
            </w:rPr>
            <m:t>∙</m:t>
          </w:ins>
        </m:r>
        <m:r>
          <w:del w:id="571" w:author="Slava Molkov" w:date="2015-10-13T13:41:00Z">
            <w:rPr>
              <w:rFonts w:ascii="Cambria Math" w:hAnsi="Cambria Math"/>
              <w:sz w:val="28"/>
              <w:szCs w:val="28"/>
            </w:rPr>
            <m:t>Lr</m:t>
          </w:del>
        </m:r>
        <m:r>
          <m:rPr>
            <m:nor/>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pre</m:t>
            </m:r>
          </m:sub>
        </m:sSub>
        <m:r>
          <w:rPr>
            <w:rFonts w:ascii="Cambria Math" w:hAnsi="Cambria Math"/>
            <w:sz w:val="28"/>
            <w:szCs w:val="28"/>
          </w:rPr>
          <m:t>-E</m:t>
        </m:r>
        <m:r>
          <m:rPr>
            <m:nor/>
          </m:rPr>
          <w:rPr>
            <w:rFonts w:ascii="Cambria Math" w:hAnsi="Cambria Math"/>
            <w:sz w:val="28"/>
            <w:szCs w:val="28"/>
          </w:rPr>
          <m:t>)</m:t>
        </m:r>
      </m:oMath>
      <w:r w:rsidR="00D76E5E">
        <w:t xml:space="preserve"> </w:t>
      </w:r>
      <w:r w:rsidR="00287160">
        <w:tab/>
      </w:r>
      <w:r w:rsidR="00287160">
        <w:tab/>
      </w:r>
      <w:r w:rsidR="00287160">
        <w:tab/>
      </w:r>
      <w:r w:rsidR="00287160">
        <w:tab/>
      </w:r>
      <w:r w:rsidR="00287160">
        <w:tab/>
      </w:r>
      <w:r w:rsidR="00287160">
        <w:tab/>
      </w:r>
      <w:ins w:id="572" w:author="Slava Molkov" w:date="2015-10-13T13:56:00Z">
        <w:r w:rsidR="00AD02EF">
          <w:tab/>
        </w:r>
      </w:ins>
      <w:r w:rsidR="00287160">
        <w:tab/>
      </w:r>
      <w:r w:rsidR="00744BCF">
        <w:tab/>
        <w:t>(</w:t>
      </w:r>
      <w:r w:rsidR="00027C7D">
        <w:t>2.3</w:t>
      </w:r>
      <w:r w:rsidR="00744BCF">
        <w:t>)</w:t>
      </w:r>
    </w:p>
    <w:p w14:paraId="3395B8A6" w14:textId="50AE4347" w:rsidR="00744BCF" w:rsidRPr="00D76E5E" w:rsidRDefault="002E6AD1" w:rsidP="00346258">
      <w:pPr>
        <w:spacing w:after="200"/>
        <w:jc w:val="both"/>
        <w:pPrChange w:id="573" w:author="Slava Molkov" w:date="2015-10-13T13:44:00Z">
          <w:pPr>
            <w:spacing w:after="200"/>
            <w:ind w:left="720"/>
            <w:jc w:val="both"/>
          </w:pPr>
        </w:pPrChange>
      </w:pPr>
      <w:r>
        <w:t>where</w:t>
      </w:r>
      <w:del w:id="574" w:author="Slava Molkov" w:date="2015-10-13T13:45:00Z">
        <w:r w:rsidDel="00346258">
          <w:delText>:</w:delText>
        </w:r>
      </w:del>
      <m:oMath>
        <m:r>
          <w:rPr>
            <w:rFonts w:ascii="Cambria Math" w:hAnsi="Cambria Math"/>
            <w:sz w:val="28"/>
            <w:szCs w:val="28"/>
          </w:rPr>
          <m:t xml:space="preserve"> </m:t>
        </m:r>
        <m:r>
          <w:ins w:id="575" w:author="Slava Molkov" w:date="2015-10-13T13:41:00Z">
            <w:rPr>
              <w:rFonts w:ascii="Cambria Math" w:hAnsi="Cambria Math"/>
              <w:sz w:val="28"/>
              <w:szCs w:val="28"/>
            </w:rPr>
            <m:t>λ</m:t>
          </w:ins>
        </m:r>
        <m:r>
          <w:del w:id="576" w:author="Slava Molkov" w:date="2015-10-13T13:41:00Z">
            <w:rPr>
              <w:rFonts w:ascii="Cambria Math" w:hAnsi="Cambria Math"/>
              <w:sz w:val="28"/>
              <w:szCs w:val="28"/>
            </w:rPr>
            <m:t>Lr</m:t>
          </w:del>
        </m:r>
      </m:oMath>
      <w:r w:rsidR="00287160">
        <w:t xml:space="preserve"> is a learning rate parameter, </w:t>
      </w:r>
      <w:del w:id="577" w:author="Slava Molkov" w:date="2015-10-13T13:41:00Z">
        <w:r w:rsidR="00287160" w:rsidDel="00C50FCE">
          <w:delText xml:space="preserve">equivalent </w:delText>
        </w:r>
      </w:del>
      <w:ins w:id="578" w:author="Slava Molkov" w:date="2015-10-13T13:41:00Z">
        <w:r w:rsidR="00C50FCE">
          <w:t xml:space="preserve">equal </w:t>
        </w:r>
      </w:ins>
      <w:r w:rsidR="00287160">
        <w:t>to 100;</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pre</m:t>
            </m:r>
          </m:sub>
        </m:sSub>
      </m:oMath>
      <w:r w:rsidR="004B25B0">
        <w:t xml:space="preserve"> </w:t>
      </w:r>
      <w:r w:rsidR="00D76E5E">
        <w:t>is the error</w:t>
      </w:r>
      <w:r w:rsidR="004B25B0">
        <w:t xml:space="preserve"> during the previous trial</w:t>
      </w:r>
      <w:ins w:id="579" w:author="Slava Molkov" w:date="2015-10-13T13:45:00Z">
        <w:r w:rsidR="00346258">
          <w:t xml:space="preserve"> (expectation)</w:t>
        </w:r>
      </w:ins>
      <w:r w:rsidR="004B25B0">
        <w:t>; and</w:t>
      </w:r>
      <m:oMath>
        <m:r>
          <w:rPr>
            <w:rFonts w:ascii="Cambria Math" w:hAnsi="Cambria Math"/>
            <w:sz w:val="28"/>
            <w:szCs w:val="28"/>
          </w:rPr>
          <m:t xml:space="preserve"> E</m:t>
        </m:r>
      </m:oMath>
      <w:r w:rsidR="004B25B0">
        <w:t xml:space="preserve"> </w:t>
      </w:r>
      <w:r w:rsidR="00D76E5E">
        <w:t>is the error</w:t>
      </w:r>
      <w:r w:rsidR="004B25B0">
        <w:t xml:space="preserve"> during the current trial</w:t>
      </w:r>
      <w:r w:rsidR="00D76E5E">
        <w:t>.</w:t>
      </w:r>
    </w:p>
    <w:p w14:paraId="26422ABE" w14:textId="77777777" w:rsidR="00027C7D" w:rsidRPr="003128A2" w:rsidRDefault="00027C7D" w:rsidP="00027C7D">
      <w:pPr>
        <w:spacing w:after="200"/>
        <w:jc w:val="both"/>
        <w:rPr>
          <w:color w:val="auto"/>
        </w:rPr>
      </w:pPr>
      <w:r w:rsidRPr="003128A2">
        <w:rPr>
          <w:color w:val="auto"/>
        </w:rPr>
        <w:t xml:space="preserve">The error </w:t>
      </w:r>
      <m:oMath>
        <m:r>
          <w:rPr>
            <w:rFonts w:ascii="Cambria Math" w:hAnsi="Cambria Math"/>
            <w:color w:val="auto"/>
            <w:sz w:val="28"/>
            <w:szCs w:val="28"/>
          </w:rPr>
          <m:t>E</m:t>
        </m:r>
      </m:oMath>
      <w:r w:rsidRPr="003128A2" w:rsidDel="00240C96">
        <w:rPr>
          <w:b/>
          <w:i/>
          <w:color w:val="auto"/>
        </w:rPr>
        <w:t xml:space="preserve"> </w:t>
      </w:r>
      <w:r w:rsidRPr="003128A2">
        <w:rPr>
          <w:color w:val="auto"/>
        </w:rPr>
        <w:t>for each trial is calculated as follows:</w:t>
      </w:r>
    </w:p>
    <w:p w14:paraId="536E9250" w14:textId="4C6EE903" w:rsidR="00027C7D" w:rsidRPr="003128A2" w:rsidRDefault="00027C7D" w:rsidP="00027C7D">
      <w:pPr>
        <w:spacing w:after="200"/>
        <w:ind w:firstLine="720"/>
        <w:jc w:val="both"/>
        <w:rPr>
          <w:color w:val="auto"/>
        </w:rPr>
      </w:pPr>
      <m:oMath>
        <m:r>
          <w:rPr>
            <w:rFonts w:ascii="Cambria Math" w:hAnsi="Cambria Math"/>
            <w:color w:val="auto"/>
            <w:sz w:val="28"/>
            <w:szCs w:val="28"/>
          </w:rPr>
          <m:t>E=</m:t>
        </m:r>
        <m:f>
          <m:fPr>
            <m:ctrlPr>
              <w:rPr>
                <w:rFonts w:ascii="Cambria Math" w:hAnsi="Cambria Math"/>
                <w:color w:val="auto"/>
                <w:sz w:val="28"/>
                <w:szCs w:val="28"/>
              </w:rPr>
            </m:ctrlPr>
          </m:fPr>
          <m:num>
            <m:d>
              <m:dPr>
                <m:begChr m:val="|"/>
                <m:endChr m:val="|"/>
                <m:ctrlPr>
                  <w:rPr>
                    <w:rFonts w:ascii="Cambria Math" w:hAnsi="Cambria Math"/>
                    <w:color w:val="auto"/>
                    <w:sz w:val="28"/>
                    <w:szCs w:val="28"/>
                  </w:rPr>
                </m:ctrlPr>
              </m:dPr>
              <m:e>
                <m:sSub>
                  <m:sSubPr>
                    <m:ctrlPr>
                      <w:rPr>
                        <w:rFonts w:ascii="Cambria Math" w:hAnsi="Cambria Math"/>
                        <w:color w:val="auto"/>
                        <w:sz w:val="28"/>
                        <w:szCs w:val="28"/>
                      </w:rPr>
                    </m:ctrlPr>
                  </m:sSubPr>
                  <m:e>
                    <m:r>
                      <w:del w:id="580" w:author="Slava Molkov" w:date="2015-10-13T13:59:00Z">
                        <w:rPr>
                          <w:rFonts w:ascii="Cambria Math" w:hAnsi="Cambria Math"/>
                          <w:color w:val="auto"/>
                          <w:sz w:val="28"/>
                          <w:szCs w:val="28"/>
                        </w:rPr>
                        <m:t>TH</m:t>
                      </w:del>
                    </m:r>
                    <m:r>
                      <w:ins w:id="581" w:author="Slava Molkov" w:date="2015-10-13T13:59:00Z">
                        <w:rPr>
                          <w:rFonts w:ascii="Cambria Math" w:hAnsi="Cambria Math"/>
                          <w:color w:val="auto"/>
                          <w:sz w:val="28"/>
                          <w:szCs w:val="28"/>
                        </w:rPr>
                        <m:t>i</m:t>
                      </w:ins>
                    </m:r>
                  </m:e>
                  <m:sub>
                    <m:r>
                      <w:rPr>
                        <w:rFonts w:ascii="Cambria Math" w:hAnsi="Cambria Math"/>
                        <w:color w:val="auto"/>
                        <w:sz w:val="28"/>
                        <w:szCs w:val="28"/>
                      </w:rPr>
                      <m:t>cur</m:t>
                    </m:r>
                  </m:sub>
                </m:sSub>
                <m:r>
                  <w:rPr>
                    <w:rFonts w:ascii="Cambria Math" w:hAnsi="Cambria Math"/>
                    <w:color w:val="auto"/>
                    <w:sz w:val="28"/>
                    <w:szCs w:val="28"/>
                  </w:rPr>
                  <m:t>-t</m:t>
                </m:r>
              </m:e>
            </m:d>
            <m:ctrlPr>
              <w:rPr>
                <w:rFonts w:ascii="Cambria Math" w:hAnsi="Cambria Math"/>
                <w:i/>
                <w:color w:val="auto"/>
                <w:sz w:val="28"/>
                <w:szCs w:val="28"/>
              </w:rPr>
            </m:ctrlPr>
          </m:num>
          <m:den>
            <m:sSub>
              <m:sSubPr>
                <m:ctrlPr>
                  <w:ins w:id="582" w:author="Slava Molkov" w:date="2015-10-13T13:56:00Z">
                    <w:rPr>
                      <w:rFonts w:ascii="Cambria Math" w:hAnsi="Cambria Math"/>
                      <w:i/>
                      <w:color w:val="auto"/>
                      <w:sz w:val="28"/>
                      <w:szCs w:val="28"/>
                    </w:rPr>
                  </w:ins>
                </m:ctrlPr>
              </m:sSubPr>
              <m:e>
                <m:r>
                  <w:ins w:id="583" w:author="Slava Molkov" w:date="2015-10-13T13:56:00Z">
                    <w:rPr>
                      <w:rFonts w:ascii="Cambria Math" w:hAnsi="Cambria Math"/>
                      <w:color w:val="auto"/>
                      <w:sz w:val="28"/>
                      <w:szCs w:val="28"/>
                    </w:rPr>
                    <m:t>N</m:t>
                  </w:ins>
                </m:r>
              </m:e>
              <m:sub>
                <m:r>
                  <w:ins w:id="584" w:author="Slava Molkov" w:date="2015-10-13T13:56:00Z">
                    <w:rPr>
                      <w:rFonts w:ascii="Cambria Math" w:hAnsi="Cambria Math"/>
                      <w:color w:val="auto"/>
                      <w:sz w:val="28"/>
                      <w:szCs w:val="28"/>
                    </w:rPr>
                    <m:t>a</m:t>
                  </w:ins>
                </m:r>
              </m:sub>
            </m:sSub>
            <m:r>
              <w:del w:id="585" w:author="Slava Molkov" w:date="2015-10-13T13:56:00Z">
                <w:rPr>
                  <w:rFonts w:ascii="Cambria Math" w:hAnsi="Cambria Math"/>
                  <w:color w:val="auto"/>
                  <w:sz w:val="28"/>
                  <w:szCs w:val="28"/>
                </w:rPr>
                <m:t>100</m:t>
              </w:del>
            </m:r>
          </m:den>
        </m:f>
      </m:oMath>
      <w:r w:rsidRPr="003128A2">
        <w:rPr>
          <w:color w:val="auto"/>
        </w:rPr>
        <w:t xml:space="preserve"> </w:t>
      </w:r>
      <w:r w:rsidRPr="003128A2">
        <w:rPr>
          <w:color w:val="auto"/>
        </w:rPr>
        <w:tab/>
      </w:r>
      <w:r w:rsidRPr="003128A2">
        <w:rPr>
          <w:color w:val="auto"/>
        </w:rPr>
        <w:tab/>
      </w:r>
      <w:r w:rsidRPr="003128A2">
        <w:rPr>
          <w:color w:val="auto"/>
        </w:rPr>
        <w:tab/>
      </w:r>
      <w:r w:rsidRPr="003128A2">
        <w:rPr>
          <w:color w:val="auto"/>
        </w:rPr>
        <w:tab/>
      </w:r>
      <w:r w:rsidRPr="003128A2">
        <w:rPr>
          <w:color w:val="auto"/>
        </w:rPr>
        <w:tab/>
      </w:r>
      <w:r w:rsidRPr="003128A2">
        <w:rPr>
          <w:color w:val="auto"/>
        </w:rPr>
        <w:tab/>
      </w:r>
      <w:r w:rsidRPr="003128A2">
        <w:rPr>
          <w:color w:val="auto"/>
        </w:rPr>
        <w:tab/>
      </w:r>
      <w:ins w:id="586" w:author="Slava Molkov" w:date="2015-10-13T14:00:00Z">
        <w:r w:rsidR="003414A5">
          <w:rPr>
            <w:color w:val="auto"/>
          </w:rPr>
          <w:tab/>
        </w:r>
      </w:ins>
      <w:r w:rsidR="00C14AFE">
        <w:rPr>
          <w:color w:val="auto"/>
        </w:rPr>
        <w:tab/>
      </w:r>
      <w:ins w:id="587" w:author="Slava Molkov" w:date="2015-10-13T14:01:00Z">
        <w:r w:rsidR="003414A5">
          <w:rPr>
            <w:color w:val="auto"/>
          </w:rPr>
          <w:tab/>
        </w:r>
      </w:ins>
      <w:r w:rsidRPr="003128A2">
        <w:rPr>
          <w:color w:val="auto"/>
        </w:rPr>
        <w:tab/>
        <w:t>(</w:t>
      </w:r>
      <w:r w:rsidR="00C14AFE">
        <w:rPr>
          <w:color w:val="auto"/>
        </w:rPr>
        <w:t>2.4</w:t>
      </w:r>
      <w:r w:rsidRPr="003128A2">
        <w:rPr>
          <w:color w:val="auto"/>
        </w:rPr>
        <w:t>)</w:t>
      </w:r>
    </w:p>
    <w:p w14:paraId="53EFF85A" w14:textId="695F0381" w:rsidR="00027C7D" w:rsidRPr="003128A2" w:rsidRDefault="00027C7D" w:rsidP="00346258">
      <w:pPr>
        <w:spacing w:after="200"/>
        <w:jc w:val="both"/>
        <w:rPr>
          <w:color w:val="auto"/>
        </w:rPr>
        <w:pPrChange w:id="588" w:author="Slava Molkov" w:date="2015-10-13T13:42:00Z">
          <w:pPr>
            <w:spacing w:after="200"/>
            <w:ind w:left="720" w:hanging="17"/>
            <w:jc w:val="both"/>
          </w:pPr>
        </w:pPrChange>
      </w:pPr>
      <w:r w:rsidRPr="003128A2">
        <w:rPr>
          <w:color w:val="auto"/>
        </w:rPr>
        <w:t>where</w:t>
      </w:r>
      <w:del w:id="589" w:author="Slava Molkov" w:date="2015-10-13T13:42:00Z">
        <w:r w:rsidRPr="003128A2" w:rsidDel="00346258">
          <w:rPr>
            <w:color w:val="auto"/>
          </w:rPr>
          <w:delText>:</w:delText>
        </w:r>
      </w:del>
      <w:r w:rsidRPr="003128A2">
        <w:rPr>
          <w:color w:val="auto"/>
        </w:rPr>
        <w:t xml:space="preserve"> </w:t>
      </w:r>
      <m:oMath>
        <m:r>
          <w:rPr>
            <w:rFonts w:ascii="Cambria Math" w:hAnsi="Cambria Math"/>
            <w:color w:val="auto"/>
            <w:sz w:val="28"/>
            <w:szCs w:val="28"/>
          </w:rPr>
          <m:t>t</m:t>
        </m:r>
      </m:oMath>
      <w:r w:rsidRPr="003128A2" w:rsidDel="00240C96">
        <w:rPr>
          <w:b/>
          <w:i/>
          <w:color w:val="auto"/>
        </w:rPr>
        <w:t xml:space="preserve"> </w:t>
      </w:r>
      <w:r w:rsidRPr="003128A2">
        <w:rPr>
          <w:color w:val="auto"/>
        </w:rPr>
        <w:t xml:space="preserve">is the desired target action, and </w:t>
      </w:r>
      <m:oMath>
        <m:sSub>
          <m:sSubPr>
            <m:ctrlPr>
              <w:rPr>
                <w:rFonts w:ascii="Cambria Math" w:hAnsi="Cambria Math"/>
                <w:color w:val="auto"/>
                <w:sz w:val="28"/>
                <w:szCs w:val="28"/>
              </w:rPr>
            </m:ctrlPr>
          </m:sSubPr>
          <m:e>
            <m:r>
              <w:del w:id="590" w:author="Slava Molkov" w:date="2015-10-13T13:59:00Z">
                <w:rPr>
                  <w:rFonts w:ascii="Cambria Math" w:hAnsi="Cambria Math"/>
                  <w:color w:val="auto"/>
                  <w:sz w:val="28"/>
                  <w:szCs w:val="28"/>
                </w:rPr>
                <m:t>TH</m:t>
              </w:del>
            </m:r>
            <m:r>
              <w:ins w:id="591" w:author="Slava Molkov" w:date="2015-10-13T13:59:00Z">
                <w:rPr>
                  <w:rFonts w:ascii="Cambria Math" w:hAnsi="Cambria Math"/>
                  <w:color w:val="auto"/>
                  <w:sz w:val="28"/>
                  <w:szCs w:val="28"/>
                </w:rPr>
                <m:t>i</m:t>
              </w:ins>
            </m:r>
          </m:e>
          <m:sub>
            <m:r>
              <w:rPr>
                <w:rFonts w:ascii="Cambria Math" w:hAnsi="Cambria Math"/>
                <w:color w:val="auto"/>
                <w:sz w:val="28"/>
                <w:szCs w:val="28"/>
              </w:rPr>
              <m:t>cur</m:t>
            </m:r>
          </m:sub>
        </m:sSub>
      </m:oMath>
      <w:r w:rsidRPr="003128A2">
        <w:rPr>
          <w:color w:val="auto"/>
          <w:sz w:val="28"/>
          <w:szCs w:val="28"/>
        </w:rPr>
        <w:t xml:space="preserve"> </w:t>
      </w:r>
      <w:r w:rsidRPr="003128A2">
        <w:rPr>
          <w:color w:val="auto"/>
        </w:rPr>
        <w:t xml:space="preserve">is </w:t>
      </w:r>
      <w:del w:id="592" w:author="Slava Molkov" w:date="2015-10-13T14:00:00Z">
        <w:r w:rsidRPr="003128A2" w:rsidDel="003414A5">
          <w:rPr>
            <w:color w:val="auto"/>
          </w:rPr>
          <w:delText xml:space="preserve">the thalamic </w:delText>
        </w:r>
      </w:del>
      <w:del w:id="593" w:author="Slava Molkov" w:date="2015-10-13T13:55:00Z">
        <w:r w:rsidR="00C14AFE" w:rsidDel="00AD02EF">
          <w:rPr>
            <w:color w:val="auto"/>
          </w:rPr>
          <w:delText>firing rate</w:delText>
        </w:r>
        <w:r w:rsidRPr="003128A2" w:rsidDel="00AD02EF">
          <w:rPr>
            <w:color w:val="auto"/>
          </w:rPr>
          <w:delText xml:space="preserve"> corresponding to</w:delText>
        </w:r>
      </w:del>
      <w:del w:id="594" w:author="Slava Molkov" w:date="2015-10-13T14:00:00Z">
        <w:r w:rsidRPr="003128A2" w:rsidDel="003414A5">
          <w:rPr>
            <w:color w:val="auto"/>
          </w:rPr>
          <w:delText xml:space="preserve"> </w:delText>
        </w:r>
      </w:del>
      <w:r w:rsidRPr="003128A2">
        <w:rPr>
          <w:color w:val="auto"/>
        </w:rPr>
        <w:t>the current selected action</w:t>
      </w:r>
      <w:ins w:id="595" w:author="Slava Molkov" w:date="2015-10-13T14:00:00Z">
        <w:r w:rsidR="003414A5">
          <w:rPr>
            <w:color w:val="auto"/>
          </w:rPr>
          <w:t xml:space="preserve"> defined by </w:t>
        </w:r>
        <w:r w:rsidR="003414A5" w:rsidRPr="003128A2">
          <w:rPr>
            <w:color w:val="auto"/>
          </w:rPr>
          <w:t xml:space="preserve">the thalamic </w:t>
        </w:r>
        <w:r w:rsidR="003414A5">
          <w:rPr>
            <w:color w:val="auto"/>
          </w:rPr>
          <w:t>output</w:t>
        </w:r>
      </w:ins>
      <w:r w:rsidRPr="003128A2">
        <w:rPr>
          <w:color w:val="auto"/>
        </w:rPr>
        <w:t xml:space="preserve">. </w:t>
      </w:r>
    </w:p>
    <w:p w14:paraId="3817871D" w14:textId="7A630A0D" w:rsidR="00027C7D" w:rsidRPr="003128A2" w:rsidRDefault="00027C7D" w:rsidP="00027C7D">
      <w:pPr>
        <w:spacing w:after="200"/>
        <w:jc w:val="both"/>
        <w:rPr>
          <w:color w:val="auto"/>
        </w:rPr>
      </w:pPr>
      <w:r w:rsidRPr="003128A2">
        <w:t xml:space="preserve">As a result of action selection activity by the BG, multiple thalamic neurons, corresponding to several actions, may </w:t>
      </w:r>
      <w:del w:id="596" w:author="Slava Molkov" w:date="2015-10-13T13:58:00Z">
        <w:r w:rsidRPr="003128A2" w:rsidDel="003414A5">
          <w:delText xml:space="preserve">be </w:delText>
        </w:r>
      </w:del>
      <w:r w:rsidRPr="003128A2">
        <w:t>co-activate</w:t>
      </w:r>
      <w:ins w:id="597" w:author="Slava Molkov" w:date="2015-10-13T13:58:00Z">
        <w:r w:rsidR="003414A5">
          <w:t xml:space="preserve">. </w:t>
        </w:r>
      </w:ins>
      <w:ins w:id="598" w:author="Slava Molkov" w:date="2015-10-13T14:01:00Z">
        <w:r w:rsidR="003414A5">
          <w:t xml:space="preserve">In the current model implementation </w:t>
        </w:r>
      </w:ins>
      <w:del w:id="599" w:author="Slava Molkov" w:date="2015-10-13T14:02:00Z">
        <w:r w:rsidRPr="003128A2" w:rsidDel="003414A5">
          <w:delText>, therefore the thalamic output is</w:delText>
        </w:r>
      </w:del>
      <w:ins w:id="600" w:author="Slava Molkov" w:date="2015-10-13T14:02:00Z">
        <w:r w:rsidR="003414A5">
          <w:t>we define the selected action as</w:t>
        </w:r>
      </w:ins>
      <w:r w:rsidRPr="003128A2">
        <w:t xml:space="preserve"> an average </w:t>
      </w:r>
      <w:ins w:id="601" w:author="Slava Molkov" w:date="2015-10-13T14:02:00Z">
        <w:r w:rsidR="00407D11">
          <w:t xml:space="preserve">index </w:t>
        </w:r>
      </w:ins>
      <w:r w:rsidRPr="003128A2">
        <w:t xml:space="preserve">of </w:t>
      </w:r>
      <w:r w:rsidR="00C14AFE">
        <w:t xml:space="preserve">all </w:t>
      </w:r>
      <w:r w:rsidRPr="003128A2">
        <w:t xml:space="preserve">thalamic </w:t>
      </w:r>
      <w:r w:rsidR="00C14AFE">
        <w:t>neuron</w:t>
      </w:r>
      <w:r w:rsidRPr="003128A2">
        <w:t xml:space="preserve"> activity. </w:t>
      </w:r>
      <w:r w:rsidRPr="003128A2">
        <w:rPr>
          <w:color w:val="auto"/>
        </w:rPr>
        <w:t>The thalamic output corresponding to the current selected action,</w:t>
      </w:r>
      <m:oMath>
        <m:r>
          <w:rPr>
            <w:rFonts w:ascii="Cambria Math" w:hAnsi="Cambria Math"/>
            <w:color w:val="auto"/>
            <w:sz w:val="28"/>
            <w:szCs w:val="28"/>
          </w:rPr>
          <m:t xml:space="preserve"> </m:t>
        </m:r>
        <m:sSub>
          <m:sSubPr>
            <m:ctrlPr>
              <w:rPr>
                <w:rFonts w:ascii="Cambria Math" w:hAnsi="Cambria Math"/>
                <w:color w:val="auto"/>
                <w:sz w:val="28"/>
                <w:szCs w:val="28"/>
              </w:rPr>
            </m:ctrlPr>
          </m:sSubPr>
          <m:e>
            <m:r>
              <w:del w:id="602" w:author="Slava Molkov" w:date="2015-10-13T14:03:00Z">
                <w:rPr>
                  <w:rFonts w:ascii="Cambria Math" w:hAnsi="Cambria Math"/>
                  <w:color w:val="auto"/>
                  <w:sz w:val="28"/>
                  <w:szCs w:val="28"/>
                </w:rPr>
                <m:t>TH</m:t>
              </w:del>
            </m:r>
            <m:r>
              <w:ins w:id="603" w:author="Slava Molkov" w:date="2015-10-13T14:03:00Z">
                <w:rPr>
                  <w:rFonts w:ascii="Cambria Math" w:hAnsi="Cambria Math"/>
                  <w:color w:val="auto"/>
                  <w:sz w:val="28"/>
                  <w:szCs w:val="28"/>
                </w:rPr>
                <m:t>i</m:t>
              </w:ins>
            </m:r>
          </m:e>
          <m:sub>
            <m:r>
              <w:rPr>
                <w:rFonts w:ascii="Cambria Math" w:hAnsi="Cambria Math"/>
                <w:color w:val="auto"/>
                <w:sz w:val="28"/>
                <w:szCs w:val="28"/>
              </w:rPr>
              <m:t>cur</m:t>
            </m:r>
          </m:sub>
        </m:sSub>
      </m:oMath>
      <w:r w:rsidRPr="003128A2">
        <w:rPr>
          <w:color w:val="auto"/>
        </w:rPr>
        <w:t xml:space="preserve">, is determined by calculating the average </w:t>
      </w:r>
      <w:del w:id="604" w:author="Slava Molkov" w:date="2015-10-13T14:03:00Z">
        <w:r w:rsidRPr="003128A2" w:rsidDel="00407D11">
          <w:rPr>
            <w:color w:val="auto"/>
          </w:rPr>
          <w:delText xml:space="preserve">activity </w:delText>
        </w:r>
      </w:del>
      <w:ins w:id="605" w:author="Slava Molkov" w:date="2015-10-13T14:03:00Z">
        <w:r w:rsidR="00407D11">
          <w:rPr>
            <w:color w:val="auto"/>
          </w:rPr>
          <w:t>index</w:t>
        </w:r>
        <w:r w:rsidR="00407D11" w:rsidRPr="003128A2">
          <w:rPr>
            <w:color w:val="auto"/>
          </w:rPr>
          <w:t xml:space="preserve"> </w:t>
        </w:r>
      </w:ins>
      <w:r w:rsidRPr="003128A2">
        <w:rPr>
          <w:color w:val="auto"/>
        </w:rPr>
        <w:t>of all thalamic neurons representing all</w:t>
      </w:r>
      <m:oMath>
        <m:r>
          <w:rPr>
            <w:rFonts w:ascii="Cambria Math" w:hAnsi="Cambria Math"/>
            <w:color w:val="auto"/>
            <w:sz w:val="28"/>
            <w:szCs w:val="28"/>
          </w:rPr>
          <m:t xml:space="preserve"> </m:t>
        </m:r>
        <m:r>
          <w:rPr>
            <w:rFonts w:ascii="Cambria Math" w:hAnsi="Cambria Math"/>
            <w:sz w:val="28"/>
            <w:szCs w:val="28"/>
          </w:rPr>
          <m:t>i</m:t>
        </m:r>
      </m:oMath>
      <w:r w:rsidRPr="003128A2">
        <w:rPr>
          <w:color w:val="auto"/>
        </w:rPr>
        <w:t xml:space="preserve"> possible actions, as follows:</w:t>
      </w:r>
    </w:p>
    <w:p w14:paraId="79A72505" w14:textId="55EDF320" w:rsidR="00027C7D" w:rsidRPr="003128A2" w:rsidRDefault="00651701" w:rsidP="00027C7D">
      <w:pPr>
        <w:spacing w:after="200"/>
        <w:ind w:firstLine="720"/>
        <w:jc w:val="both"/>
        <w:rPr>
          <w:color w:val="auto"/>
        </w:rPr>
      </w:pPr>
      <m:oMath>
        <m:sSub>
          <m:sSubPr>
            <m:ctrlPr>
              <w:rPr>
                <w:rFonts w:ascii="Cambria Math" w:hAnsi="Cambria Math"/>
                <w:color w:val="auto"/>
                <w:sz w:val="28"/>
                <w:szCs w:val="28"/>
              </w:rPr>
            </m:ctrlPr>
          </m:sSubPr>
          <m:e>
            <m:r>
              <w:ins w:id="606" w:author="Slava Molkov" w:date="2015-10-13T14:00:00Z">
                <w:rPr>
                  <w:rFonts w:ascii="Cambria Math" w:hAnsi="Cambria Math"/>
                  <w:color w:val="auto"/>
                  <w:sz w:val="28"/>
                  <w:szCs w:val="28"/>
                </w:rPr>
                <m:t>i</m:t>
              </w:ins>
            </m:r>
            <m:r>
              <w:del w:id="607" w:author="Slava Molkov" w:date="2015-10-13T14:00:00Z">
                <w:rPr>
                  <w:rFonts w:ascii="Cambria Math" w:hAnsi="Cambria Math"/>
                  <w:color w:val="auto"/>
                  <w:sz w:val="28"/>
                  <w:szCs w:val="28"/>
                </w:rPr>
                <m:t>TH</m:t>
              </w:del>
            </m:r>
            <m:ctrlPr>
              <w:rPr>
                <w:rFonts w:ascii="Cambria Math" w:hAnsi="Cambria Math"/>
                <w:i/>
                <w:color w:val="auto"/>
                <w:sz w:val="28"/>
                <w:szCs w:val="28"/>
              </w:rPr>
            </m:ctrlPr>
          </m:e>
          <m:sub>
            <m:r>
              <w:rPr>
                <w:rFonts w:ascii="Cambria Math" w:hAnsi="Cambria Math"/>
                <w:color w:val="auto"/>
                <w:sz w:val="28"/>
                <w:szCs w:val="28"/>
              </w:rPr>
              <m:t>cur</m:t>
            </m:r>
          </m:sub>
        </m:sSub>
        <m:r>
          <w:rPr>
            <w:rFonts w:ascii="Cambria Math" w:hAnsi="Cambria Math"/>
            <w:color w:val="auto"/>
            <w:sz w:val="28"/>
            <w:szCs w:val="28"/>
          </w:rPr>
          <m:t>=</m:t>
        </m:r>
        <m:f>
          <m:fPr>
            <m:ctrlPr>
              <w:rPr>
                <w:rFonts w:ascii="Cambria Math" w:hAnsi="Cambria Math"/>
                <w:color w:val="auto"/>
                <w:sz w:val="28"/>
                <w:szCs w:val="28"/>
              </w:rPr>
            </m:ctrlPr>
          </m:fPr>
          <m:num>
            <m:nary>
              <m:naryPr>
                <m:chr m:val="∑"/>
                <m:ctrlPr>
                  <w:rPr>
                    <w:rFonts w:ascii="Cambria Math" w:hAnsi="Cambria Math"/>
                    <w:color w:val="auto"/>
                    <w:sz w:val="28"/>
                    <w:szCs w:val="28"/>
                  </w:rPr>
                </m:ctrlPr>
              </m:naryPr>
              <m:sub>
                <m:r>
                  <w:rPr>
                    <w:rFonts w:ascii="Cambria Math" w:hAnsi="Cambria Math"/>
                    <w:color w:val="auto"/>
                    <w:sz w:val="28"/>
                    <w:szCs w:val="28"/>
                  </w:rPr>
                  <m:t>i=1</m:t>
                </m:r>
              </m:sub>
              <m:sup>
                <m:sSub>
                  <m:sSubPr>
                    <m:ctrlPr>
                      <w:ins w:id="608" w:author="Slava Molkov" w:date="2015-10-13T13:57:00Z">
                        <w:rPr>
                          <w:rFonts w:ascii="Cambria Math" w:hAnsi="Cambria Math"/>
                          <w:i/>
                          <w:color w:val="auto"/>
                          <w:sz w:val="28"/>
                          <w:szCs w:val="28"/>
                        </w:rPr>
                      </w:ins>
                    </m:ctrlPr>
                  </m:sSubPr>
                  <m:e>
                    <m:r>
                      <w:ins w:id="609" w:author="Slava Molkov" w:date="2015-10-13T13:57:00Z">
                        <w:rPr>
                          <w:rFonts w:ascii="Cambria Math" w:hAnsi="Cambria Math"/>
                          <w:color w:val="auto"/>
                          <w:sz w:val="28"/>
                          <w:szCs w:val="28"/>
                        </w:rPr>
                        <m:t>N</m:t>
                      </w:ins>
                    </m:r>
                  </m:e>
                  <m:sub>
                    <m:r>
                      <w:ins w:id="610" w:author="Slava Molkov" w:date="2015-10-13T13:57:00Z">
                        <w:rPr>
                          <w:rFonts w:ascii="Cambria Math" w:hAnsi="Cambria Math"/>
                          <w:color w:val="auto"/>
                          <w:sz w:val="28"/>
                          <w:szCs w:val="28"/>
                        </w:rPr>
                        <m:t>a</m:t>
                      </w:ins>
                    </m:r>
                  </m:sub>
                </m:sSub>
              </m:sup>
              <m:e>
                <m:r>
                  <w:rPr>
                    <w:rFonts w:ascii="Cambria Math" w:hAnsi="Cambria Math"/>
                    <w:color w:val="auto"/>
                    <w:sz w:val="28"/>
                    <w:szCs w:val="28"/>
                  </w:rPr>
                  <m:t>i</m:t>
                </m:r>
                <m:r>
                  <w:ins w:id="611" w:author="Slava Molkov" w:date="2015-10-13T13:57:00Z">
                    <w:rPr>
                      <w:rFonts w:ascii="Cambria Math" w:hAnsi="Cambria Math"/>
                      <w:sz w:val="28"/>
                      <w:szCs w:val="28"/>
                    </w:rPr>
                    <m:t>∙</m:t>
                  </w:ins>
                </m:r>
                <m:sSub>
                  <m:sSubPr>
                    <m:ctrlPr>
                      <w:rPr>
                        <w:rFonts w:ascii="Cambria Math" w:hAnsi="Cambria Math"/>
                        <w:color w:val="auto"/>
                        <w:sz w:val="28"/>
                        <w:szCs w:val="28"/>
                      </w:rPr>
                    </m:ctrlPr>
                  </m:sSubPr>
                  <m:e>
                    <m:r>
                      <w:rPr>
                        <w:rFonts w:ascii="Cambria Math" w:hAnsi="Cambria Math"/>
                        <w:color w:val="auto"/>
                        <w:sz w:val="28"/>
                        <w:szCs w:val="28"/>
                      </w:rPr>
                      <m:t>TH</m:t>
                    </m:r>
                    <m:ctrlPr>
                      <w:rPr>
                        <w:rFonts w:ascii="Cambria Math" w:hAnsi="Cambria Math"/>
                        <w:i/>
                        <w:color w:val="auto"/>
                        <w:sz w:val="28"/>
                        <w:szCs w:val="28"/>
                      </w:rPr>
                    </m:ctrlPr>
                  </m:e>
                  <m:sub>
                    <m:r>
                      <w:rPr>
                        <w:rFonts w:ascii="Cambria Math" w:hAnsi="Cambria Math"/>
                        <w:color w:val="auto"/>
                        <w:sz w:val="28"/>
                        <w:szCs w:val="28"/>
                      </w:rPr>
                      <m:t>i</m:t>
                    </m:r>
                  </m:sub>
                </m:sSub>
                <m:ctrlPr>
                  <w:rPr>
                    <w:rFonts w:ascii="Cambria Math" w:hAnsi="Cambria Math"/>
                    <w:i/>
                    <w:color w:val="auto"/>
                    <w:sz w:val="28"/>
                    <w:szCs w:val="28"/>
                  </w:rPr>
                </m:ctrlPr>
              </m:e>
            </m:nary>
            <m:ctrlPr>
              <w:rPr>
                <w:rFonts w:ascii="Cambria Math" w:hAnsi="Cambria Math"/>
                <w:i/>
                <w:color w:val="auto"/>
                <w:sz w:val="28"/>
                <w:szCs w:val="28"/>
              </w:rPr>
            </m:ctrlPr>
          </m:num>
          <m:den>
            <m:nary>
              <m:naryPr>
                <m:chr m:val="∑"/>
                <m:ctrlPr>
                  <w:rPr>
                    <w:rFonts w:ascii="Cambria Math" w:hAnsi="Cambria Math"/>
                    <w:color w:val="auto"/>
                    <w:sz w:val="28"/>
                    <w:szCs w:val="28"/>
                  </w:rPr>
                </m:ctrlPr>
              </m:naryPr>
              <m:sub>
                <m:r>
                  <w:rPr>
                    <w:rFonts w:ascii="Cambria Math" w:hAnsi="Cambria Math"/>
                    <w:color w:val="auto"/>
                    <w:sz w:val="28"/>
                    <w:szCs w:val="28"/>
                  </w:rPr>
                  <m:t>i=1</m:t>
                </m:r>
              </m:sub>
              <m:sup>
                <m:sSub>
                  <m:sSubPr>
                    <m:ctrlPr>
                      <w:ins w:id="612" w:author="Slava Molkov" w:date="2015-10-13T13:57:00Z">
                        <w:rPr>
                          <w:rFonts w:ascii="Cambria Math" w:hAnsi="Cambria Math"/>
                          <w:i/>
                          <w:color w:val="auto"/>
                          <w:sz w:val="28"/>
                          <w:szCs w:val="28"/>
                        </w:rPr>
                      </w:ins>
                    </m:ctrlPr>
                  </m:sSubPr>
                  <m:e>
                    <m:r>
                      <w:ins w:id="613" w:author="Slava Molkov" w:date="2015-10-13T13:57:00Z">
                        <w:rPr>
                          <w:rFonts w:ascii="Cambria Math" w:hAnsi="Cambria Math"/>
                          <w:color w:val="auto"/>
                          <w:sz w:val="28"/>
                          <w:szCs w:val="28"/>
                        </w:rPr>
                        <m:t>N</m:t>
                      </w:ins>
                    </m:r>
                  </m:e>
                  <m:sub>
                    <m:r>
                      <w:ins w:id="614" w:author="Slava Molkov" w:date="2015-10-13T13:57:00Z">
                        <w:rPr>
                          <w:rFonts w:ascii="Cambria Math" w:hAnsi="Cambria Math"/>
                          <w:color w:val="auto"/>
                          <w:sz w:val="28"/>
                          <w:szCs w:val="28"/>
                        </w:rPr>
                        <m:t>a</m:t>
                      </w:ins>
                    </m:r>
                  </m:sub>
                </m:sSub>
              </m:sup>
              <m:e>
                <m:sSub>
                  <m:sSubPr>
                    <m:ctrlPr>
                      <w:rPr>
                        <w:rFonts w:ascii="Cambria Math" w:hAnsi="Cambria Math"/>
                        <w:color w:val="auto"/>
                        <w:sz w:val="28"/>
                        <w:szCs w:val="28"/>
                      </w:rPr>
                    </m:ctrlPr>
                  </m:sSubPr>
                  <m:e>
                    <m:r>
                      <w:rPr>
                        <w:rFonts w:ascii="Cambria Math" w:hAnsi="Cambria Math"/>
                        <w:color w:val="auto"/>
                        <w:sz w:val="28"/>
                        <w:szCs w:val="28"/>
                      </w:rPr>
                      <m:t>TH</m:t>
                    </m:r>
                  </m:e>
                  <m:sub>
                    <m:r>
                      <w:rPr>
                        <w:rFonts w:ascii="Cambria Math" w:hAnsi="Cambria Math"/>
                        <w:color w:val="auto"/>
                        <w:sz w:val="28"/>
                        <w:szCs w:val="28"/>
                      </w:rPr>
                      <m:t>i</m:t>
                    </m:r>
                  </m:sub>
                </m:sSub>
              </m:e>
            </m:nary>
          </m:den>
        </m:f>
      </m:oMath>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r w:rsidR="00027C7D" w:rsidRPr="003128A2">
        <w:rPr>
          <w:color w:val="auto"/>
        </w:rPr>
        <w:tab/>
      </w:r>
      <w:ins w:id="615" w:author="Slava Molkov" w:date="2015-10-13T14:01:00Z">
        <w:r w:rsidR="003414A5">
          <w:rPr>
            <w:color w:val="auto"/>
          </w:rPr>
          <w:tab/>
        </w:r>
      </w:ins>
      <w:r w:rsidR="00027C7D" w:rsidRPr="003128A2">
        <w:rPr>
          <w:color w:val="auto"/>
        </w:rPr>
        <w:tab/>
        <w:t>(</w:t>
      </w:r>
      <w:r w:rsidR="00C14AFE">
        <w:rPr>
          <w:color w:val="auto"/>
        </w:rPr>
        <w:t>2.5</w:t>
      </w:r>
      <w:r w:rsidR="00027C7D" w:rsidRPr="003128A2">
        <w:rPr>
          <w:color w:val="auto"/>
        </w:rPr>
        <w:t>)</w:t>
      </w:r>
    </w:p>
    <w:p w14:paraId="1C442795" w14:textId="0A3A7D29" w:rsidR="00027C7D" w:rsidRDefault="00027C7D" w:rsidP="00407D11">
      <w:pPr>
        <w:spacing w:after="200"/>
        <w:jc w:val="both"/>
        <w:rPr>
          <w:ins w:id="616" w:author="Slava Molkov" w:date="2015-10-13T14:03:00Z"/>
          <w:color w:val="auto"/>
        </w:rPr>
        <w:pPrChange w:id="617" w:author="Slava Molkov" w:date="2015-10-13T14:03:00Z">
          <w:pPr>
            <w:spacing w:after="200"/>
            <w:ind w:left="720" w:hanging="17"/>
            <w:jc w:val="both"/>
          </w:pPr>
        </w:pPrChange>
      </w:pPr>
      <w:r w:rsidRPr="003128A2">
        <w:rPr>
          <w:color w:val="auto"/>
        </w:rPr>
        <w:t>where</w:t>
      </w:r>
      <w:del w:id="618" w:author="Slava Molkov" w:date="2015-10-13T14:03:00Z">
        <w:r w:rsidRPr="003128A2" w:rsidDel="00407D11">
          <w:rPr>
            <w:color w:val="auto"/>
          </w:rPr>
          <w:delText>:</w:delText>
        </w:r>
      </w:del>
      <m:oMath>
        <m:r>
          <w:rPr>
            <w:rFonts w:ascii="Cambria Math" w:hAnsi="Cambria Math"/>
            <w:color w:val="auto"/>
          </w:rPr>
          <m:t xml:space="preserve"> </m:t>
        </m:r>
        <m:r>
          <w:rPr>
            <w:rFonts w:ascii="Cambria Math" w:hAnsi="Cambria Math"/>
            <w:sz w:val="28"/>
            <w:szCs w:val="28"/>
          </w:rPr>
          <m:t>i</m:t>
        </m:r>
      </m:oMath>
      <w:r w:rsidRPr="003128A2" w:rsidDel="00987016">
        <w:rPr>
          <w:color w:val="auto"/>
        </w:rPr>
        <w:t xml:space="preserve"> </w:t>
      </w:r>
      <w:r w:rsidRPr="003128A2">
        <w:rPr>
          <w:color w:val="auto"/>
        </w:rPr>
        <w:t xml:space="preserve">is the </w:t>
      </w:r>
      <w:r w:rsidR="00C14AFE">
        <w:rPr>
          <w:color w:val="auto"/>
        </w:rPr>
        <w:t xml:space="preserve">action </w:t>
      </w:r>
      <w:r w:rsidRPr="003128A2">
        <w:rPr>
          <w:color w:val="auto"/>
        </w:rPr>
        <w:t>index</w:t>
      </w:r>
      <w:r w:rsidR="00C14AFE">
        <w:rPr>
          <w:color w:val="auto"/>
        </w:rPr>
        <w:t xml:space="preserve"> </w:t>
      </w:r>
      <w:r w:rsidR="0056445A">
        <w:rPr>
          <w:color w:val="auto"/>
        </w:rPr>
        <w:t xml:space="preserve">between 1 and </w:t>
      </w:r>
      <m:oMath>
        <m:sSub>
          <m:sSubPr>
            <m:ctrlPr>
              <w:ins w:id="619" w:author="Slava Molkov" w:date="2015-10-13T14:03:00Z">
                <w:rPr>
                  <w:rFonts w:ascii="Cambria Math" w:hAnsi="Cambria Math"/>
                  <w:i/>
                  <w:color w:val="auto"/>
                  <w:sz w:val="28"/>
                  <w:szCs w:val="28"/>
                </w:rPr>
              </w:ins>
            </m:ctrlPr>
          </m:sSubPr>
          <m:e>
            <m:r>
              <w:ins w:id="620" w:author="Slava Molkov" w:date="2015-10-13T14:03:00Z">
                <w:rPr>
                  <w:rFonts w:ascii="Cambria Math" w:hAnsi="Cambria Math"/>
                  <w:color w:val="auto"/>
                  <w:sz w:val="28"/>
                  <w:szCs w:val="28"/>
                </w:rPr>
                <m:t>N</m:t>
              </w:ins>
            </m:r>
          </m:e>
          <m:sub>
            <m:r>
              <w:ins w:id="621" w:author="Slava Molkov" w:date="2015-10-13T14:03:00Z">
                <w:rPr>
                  <w:rFonts w:ascii="Cambria Math" w:hAnsi="Cambria Math"/>
                  <w:color w:val="auto"/>
                  <w:sz w:val="28"/>
                  <w:szCs w:val="28"/>
                </w:rPr>
                <m:t>a</m:t>
              </w:ins>
            </m:r>
          </m:sub>
        </m:sSub>
      </m:oMath>
      <w:del w:id="622" w:author="Slava Molkov" w:date="2015-10-13T14:03:00Z">
        <w:r w:rsidR="0056445A" w:rsidDel="00407D11">
          <w:rPr>
            <w:color w:val="auto"/>
          </w:rPr>
          <w:delText>100</w:delText>
        </w:r>
      </w:del>
      <w:r w:rsidRPr="003128A2">
        <w:rPr>
          <w:color w:val="auto"/>
        </w:rPr>
        <w:t>.</w:t>
      </w:r>
      <w:r w:rsidRPr="00E01572">
        <w:rPr>
          <w:color w:val="auto"/>
        </w:rPr>
        <w:t xml:space="preserve"> </w:t>
      </w:r>
    </w:p>
    <w:p w14:paraId="4C34374E" w14:textId="5C0707EA" w:rsidR="00407D11" w:rsidRPr="00E01572" w:rsidRDefault="00407D11" w:rsidP="00407D11">
      <w:pPr>
        <w:spacing w:after="200"/>
        <w:jc w:val="both"/>
        <w:rPr>
          <w:color w:val="auto"/>
        </w:rPr>
        <w:pPrChange w:id="623" w:author="Slava Molkov" w:date="2015-10-13T14:03:00Z">
          <w:pPr>
            <w:spacing w:after="200"/>
            <w:ind w:left="720" w:hanging="17"/>
            <w:jc w:val="both"/>
          </w:pPr>
        </w:pPrChange>
      </w:pPr>
      <w:ins w:id="624" w:author="Slava Molkov" w:date="2015-10-13T14:07:00Z">
        <w:r>
          <w:rPr>
            <w:color w:val="auto"/>
          </w:rPr>
          <w:t xml:space="preserve">Note, the current BG model is not </w:t>
        </w:r>
      </w:ins>
      <w:ins w:id="625" w:author="Slava Molkov" w:date="2015-10-13T14:08:00Z">
        <w:r>
          <w:rPr>
            <w:color w:val="auto"/>
          </w:rPr>
          <w:t xml:space="preserve">yet </w:t>
        </w:r>
      </w:ins>
      <w:ins w:id="626" w:author="Slava Molkov" w:date="2015-10-13T14:07:00Z">
        <w:r>
          <w:rPr>
            <w:color w:val="auto"/>
          </w:rPr>
          <w:t xml:space="preserve">coupled to </w:t>
        </w:r>
      </w:ins>
      <w:ins w:id="627" w:author="Slava Molkov" w:date="2015-10-13T14:08:00Z">
        <w:r>
          <w:rPr>
            <w:color w:val="auto"/>
          </w:rPr>
          <w:t xml:space="preserve">action execution, so the definition of the selected action does not seem natural. However, the </w:t>
        </w:r>
      </w:ins>
      <w:ins w:id="628" w:author="Slava Molkov" w:date="2015-10-13T14:09:00Z">
        <w:r>
          <w:rPr>
            <w:color w:val="auto"/>
          </w:rPr>
          <w:t>interpretation</w:t>
        </w:r>
      </w:ins>
      <w:ins w:id="629" w:author="Slava Molkov" w:date="2015-10-13T14:08:00Z">
        <w:r>
          <w:rPr>
            <w:color w:val="auto"/>
          </w:rPr>
          <w:t xml:space="preserve"> we have in mind </w:t>
        </w:r>
      </w:ins>
      <w:ins w:id="630" w:author="Slava Molkov" w:date="2015-10-13T14:10:00Z">
        <w:r>
          <w:rPr>
            <w:color w:val="auto"/>
          </w:rPr>
          <w:t>(</w:t>
        </w:r>
      </w:ins>
      <w:ins w:id="631" w:author="Slava Molkov" w:date="2015-10-13T14:11:00Z">
        <w:r>
          <w:rPr>
            <w:color w:val="auto"/>
          </w:rPr>
          <w:t>and will implement on the next stages of the project</w:t>
        </w:r>
      </w:ins>
      <w:ins w:id="632" w:author="Slava Molkov" w:date="2015-10-13T14:10:00Z">
        <w:r>
          <w:rPr>
            <w:color w:val="auto"/>
          </w:rPr>
          <w:t xml:space="preserve">) </w:t>
        </w:r>
      </w:ins>
      <w:ins w:id="633" w:author="Slava Molkov" w:date="2015-10-13T14:08:00Z">
        <w:r>
          <w:rPr>
            <w:color w:val="auto"/>
          </w:rPr>
          <w:t>is</w:t>
        </w:r>
      </w:ins>
      <w:ins w:id="634" w:author="Slava Molkov" w:date="2015-10-13T14:09:00Z">
        <w:r>
          <w:rPr>
            <w:color w:val="auto"/>
          </w:rPr>
          <w:t xml:space="preserve"> that </w:t>
        </w:r>
      </w:ins>
      <w:ins w:id="635" w:author="Slava Molkov" w:date="2015-10-13T14:10:00Z">
        <w:r>
          <w:rPr>
            <w:color w:val="auto"/>
          </w:rPr>
          <w:t>every thalamic neuron represents a motor program performing reaching movement in a particular direction.</w:t>
        </w:r>
      </w:ins>
      <w:ins w:id="636" w:author="Slava Molkov" w:date="2015-10-13T14:12:00Z">
        <w:r>
          <w:rPr>
            <w:color w:val="auto"/>
          </w:rPr>
          <w:t xml:space="preserve"> </w:t>
        </w:r>
        <w:r w:rsidR="00FC4543">
          <w:rPr>
            <w:color w:val="auto"/>
          </w:rPr>
          <w:t xml:space="preserve">The thalamic neurons relay signals from PMC to MC according to their firing rates. </w:t>
        </w:r>
      </w:ins>
      <w:ins w:id="637" w:author="Slava Molkov" w:date="2015-10-13T14:15:00Z">
        <w:r w:rsidR="00FC4543">
          <w:rPr>
            <w:color w:val="auto"/>
          </w:rPr>
          <w:t xml:space="preserve">Accordingly, </w:t>
        </w:r>
      </w:ins>
      <w:ins w:id="638" w:author="Slava Molkov" w:date="2015-10-13T14:16:00Z">
        <w:r w:rsidR="00FC4543">
          <w:rPr>
            <w:color w:val="auto"/>
          </w:rPr>
          <w:t xml:space="preserve">in the first order approximation the </w:t>
        </w:r>
      </w:ins>
      <w:ins w:id="639" w:author="Slava Molkov" w:date="2015-10-13T14:18:00Z">
        <w:r w:rsidR="00FC4543">
          <w:rPr>
            <w:color w:val="auto"/>
          </w:rPr>
          <w:t>selected</w:t>
        </w:r>
      </w:ins>
      <w:ins w:id="640" w:author="Slava Molkov" w:date="2015-10-13T14:16:00Z">
        <w:r w:rsidR="00FC4543">
          <w:rPr>
            <w:color w:val="auto"/>
          </w:rPr>
          <w:t xml:space="preserve"> motor </w:t>
        </w:r>
      </w:ins>
      <w:ins w:id="641" w:author="Slava Molkov" w:date="2015-10-13T14:17:00Z">
        <w:r w:rsidR="00FC4543">
          <w:rPr>
            <w:color w:val="auto"/>
          </w:rPr>
          <w:t xml:space="preserve">program </w:t>
        </w:r>
      </w:ins>
      <w:ins w:id="642" w:author="Slava Molkov" w:date="2015-10-13T14:18:00Z">
        <w:r w:rsidR="00FC4543">
          <w:rPr>
            <w:color w:val="auto"/>
          </w:rPr>
          <w:t xml:space="preserve">and the resulting movement direction </w:t>
        </w:r>
      </w:ins>
      <w:ins w:id="643" w:author="Slava Molkov" w:date="2015-10-13T14:17:00Z">
        <w:r w:rsidR="00FC4543">
          <w:rPr>
            <w:color w:val="auto"/>
          </w:rPr>
          <w:t xml:space="preserve">can be calculated as </w:t>
        </w:r>
      </w:ins>
      <w:ins w:id="644" w:author="Slava Molkov" w:date="2015-10-13T14:19:00Z">
        <w:r w:rsidR="00FC4543">
          <w:rPr>
            <w:color w:val="auto"/>
          </w:rPr>
          <w:t>a weighted average of all possible programs with weights defined by the firing rates of the relay thalamic neurons, which is captured by Eq. 2.5</w:t>
        </w:r>
      </w:ins>
      <w:ins w:id="645" w:author="Slava Molkov" w:date="2015-10-13T14:23:00Z">
        <w:r w:rsidR="00695F9E">
          <w:rPr>
            <w:color w:val="auto"/>
          </w:rPr>
          <w:t>.</w:t>
        </w:r>
      </w:ins>
    </w:p>
    <w:p w14:paraId="5F0E120C" w14:textId="77777777" w:rsidR="00722C0F" w:rsidRDefault="00722C0F">
      <w:pPr>
        <w:spacing w:after="200"/>
        <w:jc w:val="both"/>
      </w:pPr>
    </w:p>
    <w:p w14:paraId="122FDEE5" w14:textId="5D8ECF64" w:rsidR="00C9119E" w:rsidDel="00C35505" w:rsidRDefault="00433C91" w:rsidP="00170599">
      <w:pPr>
        <w:spacing w:after="200"/>
        <w:jc w:val="both"/>
        <w:rPr>
          <w:del w:id="646" w:author="Slava Molkov" w:date="2015-10-13T14:25:00Z"/>
        </w:rPr>
      </w:pPr>
      <w:r>
        <w:rPr>
          <w:b/>
        </w:rPr>
        <w:t xml:space="preserve">2.2.3. Exploration function of BG: </w:t>
      </w:r>
      <w:r>
        <w:t>In addition to reinforcement</w:t>
      </w:r>
      <w:r w:rsidR="0058535B">
        <w:t xml:space="preserve"> learning</w:t>
      </w:r>
      <w:r>
        <w:t xml:space="preserve"> functions of the direct GO </w:t>
      </w:r>
      <w:r w:rsidR="0058535B">
        <w:t>and indirect NOGO pathways</w:t>
      </w:r>
      <w:r>
        <w:t>, the indirect</w:t>
      </w:r>
      <w:r w:rsidR="0058535B">
        <w:t xml:space="preserve"> </w:t>
      </w:r>
      <w:r>
        <w:t xml:space="preserve">pathway is involved in exploration of the </w:t>
      </w:r>
      <w:r w:rsidR="0058535B">
        <w:t xml:space="preserve">alternative </w:t>
      </w:r>
      <w:r>
        <w:t>action</w:t>
      </w:r>
      <w:r w:rsidR="0058535B">
        <w:t>s space</w:t>
      </w:r>
      <w:r>
        <w:t xml:space="preserve">. This is particularly important for quick learning when the system is required to switch from an established action selection pattern to a new one due to environment changes (e.g. perturbation, or appearance of </w:t>
      </w:r>
      <w:r w:rsidR="0058535B">
        <w:t xml:space="preserve">an </w:t>
      </w:r>
      <w:r>
        <w:t>obstacle). To account for such a mechanism the model incorporates an exploratory signal</w:t>
      </w:r>
      <m:oMath>
        <m:sSub>
          <m:sSubPr>
            <m:ctrlPr>
              <w:rPr>
                <w:rFonts w:ascii="Cambria Math" w:hAnsi="Cambria Math"/>
                <w:i/>
                <w:sz w:val="28"/>
                <w:szCs w:val="28"/>
              </w:rPr>
            </m:ctrlPr>
          </m:sSubPr>
          <m:e>
            <m:r>
              <w:rPr>
                <w:rFonts w:ascii="Cambria Math" w:hAnsi="Cambria Math"/>
                <w:sz w:val="28"/>
                <w:szCs w:val="28"/>
              </w:rPr>
              <m:t xml:space="preserve"> e</m:t>
            </m:r>
            <m:r>
              <w:del w:id="647" w:author="Slava Molkov" w:date="2015-10-13T14:26:00Z">
                <w:rPr>
                  <w:rFonts w:ascii="Cambria Math" w:hAnsi="Cambria Math"/>
                  <w:sz w:val="28"/>
                  <w:szCs w:val="28"/>
                </w:rPr>
                <m:t>xpl</m:t>
              </w:del>
            </m:r>
          </m:e>
          <m:sub>
            <m:r>
              <w:rPr>
                <w:rFonts w:ascii="Cambria Math" w:hAnsi="Cambria Math"/>
                <w:sz w:val="28"/>
                <w:szCs w:val="28"/>
              </w:rPr>
              <m:t>i</m:t>
            </m:r>
          </m:sub>
        </m:sSub>
      </m:oMath>
      <w:r>
        <w:t xml:space="preserve"> generated by the STN</w:t>
      </w:r>
      <w:r w:rsidR="0058535B">
        <w:t>,</w:t>
      </w:r>
      <w:r>
        <w:t xml:space="preserve"> which excites GPe neurons and </w:t>
      </w:r>
      <w:r w:rsidR="0058535B">
        <w:t>induces</w:t>
      </w:r>
      <w:r>
        <w:t xml:space="preserve"> </w:t>
      </w:r>
      <w:r w:rsidR="0058535B">
        <w:t>variable</w:t>
      </w:r>
      <w:r>
        <w:t xml:space="preserve"> fl</w:t>
      </w:r>
      <w:r w:rsidR="0058535B">
        <w:t>uctuations in their activity.</w:t>
      </w:r>
      <w:r>
        <w:t xml:space="preserve"> </w:t>
      </w:r>
      <w:r w:rsidR="0058535B">
        <w:t>I</w:t>
      </w:r>
      <w:r>
        <w:t>n case of uncertain</w:t>
      </w:r>
      <w:r w:rsidR="0058535B">
        <w:t>ty about</w:t>
      </w:r>
      <w:r>
        <w:t xml:space="preserve"> action choice</w:t>
      </w:r>
      <w:r w:rsidR="0058535B">
        <w:t>s,</w:t>
      </w:r>
      <w:r>
        <w:t xml:space="preserve"> GPe neurons can spontaneously suppress corresponding GPi neurons and </w:t>
      </w:r>
      <w:r w:rsidR="0058535B">
        <w:t xml:space="preserve">permit </w:t>
      </w:r>
      <w:r>
        <w:t>corresponding action</w:t>
      </w:r>
      <w:r w:rsidR="0058535B">
        <w:t>s to</w:t>
      </w:r>
      <w:r>
        <w:t xml:space="preserve"> be executed. </w:t>
      </w:r>
      <w:r w:rsidR="0058535B">
        <w:t>If</w:t>
      </w:r>
      <w:r>
        <w:t xml:space="preserve"> a favorable outcome</w:t>
      </w:r>
      <w:r w:rsidR="0058535B">
        <w:t xml:space="preserve"> is realized,</w:t>
      </w:r>
      <w:r>
        <w:t xml:space="preserve"> </w:t>
      </w:r>
      <w:r w:rsidR="0058535B">
        <w:t>the</w:t>
      </w:r>
      <w:r>
        <w:t xml:space="preserve"> action </w:t>
      </w:r>
      <w:r w:rsidR="0058535B">
        <w:t xml:space="preserve">that generated the more desirable outcome </w:t>
      </w:r>
      <w:r>
        <w:t>will be learned by the striatal network and associated wit</w:t>
      </w:r>
      <w:r w:rsidR="0058535B">
        <w:t xml:space="preserve">h the current sensory PFC input, </w:t>
      </w:r>
      <w:r>
        <w:t xml:space="preserve">resulting in the deliberate execution of this action in the future if similar </w:t>
      </w:r>
      <w:r w:rsidR="0058535B">
        <w:t xml:space="preserve">sensory </w:t>
      </w:r>
      <w:r>
        <w:t>cues are present</w:t>
      </w:r>
      <w:r w:rsidR="0058535B">
        <w:t>ed</w:t>
      </w:r>
      <w:r>
        <w:t>. In contrast, if the outcome is undesirable, the next time similar cues are presented to the striatum, this action will be suppressed</w:t>
      </w:r>
      <w:r w:rsidR="0065551B">
        <w:t>,</w:t>
      </w:r>
      <w:r>
        <w:t xml:space="preserve"> which increase</w:t>
      </w:r>
      <w:r w:rsidR="0065551B">
        <w:t>s</w:t>
      </w:r>
      <w:r>
        <w:t xml:space="preserve"> the probability </w:t>
      </w:r>
      <w:r w:rsidR="0065551B">
        <w:t>of</w:t>
      </w:r>
      <w:r>
        <w:t xml:space="preserve"> some other learned or spontaneous action to be executed under similar sensory conditions.</w:t>
      </w:r>
    </w:p>
    <w:p w14:paraId="5186AABE" w14:textId="5A4022EE" w:rsidR="000F343D" w:rsidDel="00C35505" w:rsidRDefault="000F343D" w:rsidP="00C35505">
      <w:pPr>
        <w:spacing w:after="200"/>
        <w:jc w:val="both"/>
        <w:rPr>
          <w:del w:id="648" w:author="Slava Molkov" w:date="2015-10-13T14:25:00Z"/>
        </w:rPr>
        <w:pPrChange w:id="649" w:author="Slava Molkov" w:date="2015-10-13T14:25:00Z">
          <w:pPr/>
        </w:pPrChange>
      </w:pPr>
      <w:r>
        <w:br w:type="page"/>
      </w:r>
    </w:p>
    <w:p w14:paraId="36512AAB" w14:textId="77777777" w:rsidR="000F343D" w:rsidRPr="007615A5" w:rsidRDefault="000F343D" w:rsidP="00C35505">
      <w:pPr>
        <w:pPrChange w:id="650" w:author="Slava Molkov" w:date="2015-10-13T14:25:00Z">
          <w:pPr>
            <w:jc w:val="both"/>
          </w:pPr>
        </w:pPrChange>
      </w:pPr>
      <w:r w:rsidRPr="007615A5">
        <w:rPr>
          <w:b/>
        </w:rPr>
        <w:lastRenderedPageBreak/>
        <w:t>III. Complete and deliver the Large Scale Network Simulation Software that the Foundation has found acceptable, including debugging; ALL PREVIOUS AND SUBSEQUENT MODELS will be re-cast into the Large Scale Network Simulation Software environment. Provide Large Scale Network Simulation Software demonstration and benchmarking to the Foundation.</w:t>
      </w:r>
    </w:p>
    <w:p w14:paraId="62DEAE52" w14:textId="77777777" w:rsidR="000F343D" w:rsidRPr="00791634" w:rsidRDefault="000F343D" w:rsidP="000F343D">
      <w:pPr>
        <w:jc w:val="both"/>
      </w:pPr>
      <w:r w:rsidRPr="00791634">
        <w:rPr>
          <w:u w:val="single"/>
        </w:rPr>
        <w:t xml:space="preserve">Specific Aim </w:t>
      </w:r>
      <w:r>
        <w:rPr>
          <w:u w:val="single"/>
        </w:rPr>
        <w:t>4.3</w:t>
      </w:r>
      <w:r w:rsidRPr="00791634">
        <w:rPr>
          <w:u w:val="single"/>
        </w:rPr>
        <w:t xml:space="preserve">: </w:t>
      </w:r>
      <w:r>
        <w:rPr>
          <w:u w:val="single"/>
        </w:rPr>
        <w:t>Simulation tools</w:t>
      </w:r>
      <w:r w:rsidRPr="00791634">
        <w:rPr>
          <w:u w:val="single"/>
        </w:rPr>
        <w:t>:</w:t>
      </w:r>
    </w:p>
    <w:p w14:paraId="13D27594" w14:textId="15793D38" w:rsidR="000F343D" w:rsidRPr="007615A5" w:rsidRDefault="000F343D" w:rsidP="000F343D">
      <w:pPr>
        <w:jc w:val="both"/>
      </w:pPr>
      <w:r w:rsidRPr="007615A5">
        <w:t xml:space="preserve">According to the project specifications, the first version of a GPU-based </w:t>
      </w:r>
      <w:r>
        <w:t>Large Scale N</w:t>
      </w:r>
      <w:r w:rsidRPr="007615A5">
        <w:t xml:space="preserve">etwork </w:t>
      </w:r>
      <w:r>
        <w:t>S</w:t>
      </w:r>
      <w:r w:rsidRPr="007615A5">
        <w:t xml:space="preserve">imulation (LSNS) software package is developed. </w:t>
      </w:r>
      <w:r w:rsidRPr="007615A5">
        <w:rPr>
          <w:highlight w:val="cyan"/>
        </w:rPr>
        <w:t>&lt;module structure&gt;</w:t>
      </w:r>
      <w:r w:rsidRPr="007615A5">
        <w:t xml:space="preserve"> This simulation environment is currently used for multiscale modeling and consists of </w:t>
      </w:r>
      <w:ins w:id="651" w:author="Slava Molkov" w:date="2015-10-13T14:28:00Z">
        <w:r w:rsidR="009C771F">
          <w:t xml:space="preserve">the </w:t>
        </w:r>
      </w:ins>
      <w:r w:rsidRPr="007615A5">
        <w:t>follow</w:t>
      </w:r>
      <w:ins w:id="652" w:author="Slava Molkov" w:date="2015-10-13T14:28:00Z">
        <w:r w:rsidR="009C771F">
          <w:t>ing</w:t>
        </w:r>
      </w:ins>
      <w:r w:rsidRPr="007615A5">
        <w:t xml:space="preserve"> modules:</w:t>
      </w:r>
      <w:r>
        <w:t xml:space="preserve"> </w:t>
      </w:r>
    </w:p>
    <w:p w14:paraId="0BF576ED" w14:textId="77777777" w:rsidR="000F343D" w:rsidRPr="007615A5" w:rsidRDefault="000F343D" w:rsidP="000F343D">
      <w:pPr>
        <w:ind w:left="720"/>
        <w:jc w:val="both"/>
      </w:pPr>
      <w:r w:rsidRPr="007615A5">
        <w:t xml:space="preserve">1) </w:t>
      </w:r>
      <w:r w:rsidRPr="007615A5">
        <w:rPr>
          <w:i/>
        </w:rPr>
        <w:t>The simulation engine</w:t>
      </w:r>
      <w:r w:rsidRPr="007615A5">
        <w:t xml:space="preserve">. This is the core of </w:t>
      </w:r>
      <w:r>
        <w:t xml:space="preserve">the </w:t>
      </w:r>
      <w:r w:rsidRPr="007615A5">
        <w:t>LSNS package that provides the basic abilities to perform computational simulations of neural networks of Hodgkin-Huxley type neurons. The simulation engine is able to perform calculations for multiscale modeling and computational analysis of cross-level integration of: (a)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morpho-physiological structure (organization in interacting modules/compartments).</w:t>
      </w:r>
    </w:p>
    <w:p w14:paraId="62E01280" w14:textId="77777777" w:rsidR="000F343D" w:rsidRPr="007615A5" w:rsidRDefault="000F343D" w:rsidP="000F343D">
      <w:pPr>
        <w:ind w:firstLine="720"/>
      </w:pPr>
      <w:r w:rsidRPr="007615A5">
        <w:rPr>
          <w:highlight w:val="cyan"/>
        </w:rPr>
        <w:t xml:space="preserve">2) </w:t>
      </w:r>
      <w:r w:rsidRPr="007615A5">
        <w:rPr>
          <w:i/>
          <w:highlight w:val="cyan"/>
        </w:rPr>
        <w:t>The translator</w:t>
      </w:r>
      <w:r w:rsidRPr="007615A5">
        <w:rPr>
          <w:highlight w:val="cyan"/>
        </w:rPr>
        <w:t>.</w:t>
      </w:r>
      <w:r w:rsidRPr="007615A5">
        <w:t xml:space="preserve"> </w:t>
      </w:r>
    </w:p>
    <w:p w14:paraId="49329F60" w14:textId="77777777" w:rsidR="000F343D" w:rsidRPr="007615A5" w:rsidRDefault="000F343D" w:rsidP="000F343D">
      <w:pPr>
        <w:ind w:left="720"/>
        <w:jc w:val="both"/>
      </w:pPr>
      <w:r w:rsidRPr="007615A5">
        <w:t xml:space="preserve">3) </w:t>
      </w:r>
      <w:r w:rsidRPr="007615A5">
        <w:rPr>
          <w:i/>
        </w:rPr>
        <w:t>The</w:t>
      </w:r>
      <w:r>
        <w:rPr>
          <w:i/>
        </w:rPr>
        <w:t xml:space="preserve"> model</w:t>
      </w:r>
      <w:r w:rsidRPr="007615A5">
        <w:rPr>
          <w:i/>
        </w:rPr>
        <w:t xml:space="preserve"> convertor.</w:t>
      </w:r>
      <w:r w:rsidRPr="007615A5">
        <w:t xml:space="preserve"> This is </w:t>
      </w:r>
      <w:r>
        <w:t xml:space="preserve">a </w:t>
      </w:r>
      <w:r w:rsidRPr="007615A5">
        <w:t>standalone utility which is developed t</w:t>
      </w:r>
      <w:r>
        <w:t>o convert ASCII files of model</w:t>
      </w:r>
      <w:r w:rsidRPr="007615A5">
        <w:t xml:space="preserve"> description</w:t>
      </w:r>
      <w:r>
        <w:t>s</w:t>
      </w:r>
      <w:r w:rsidRPr="007615A5">
        <w:t xml:space="preserve"> from</w:t>
      </w:r>
      <w:r>
        <w:t xml:space="preserve"> an old format (which were</w:t>
      </w:r>
      <w:r w:rsidRPr="007615A5">
        <w:t xml:space="preserve"> created by </w:t>
      </w:r>
      <w:r>
        <w:t>a previous simulation</w:t>
      </w:r>
      <w:r w:rsidRPr="007615A5">
        <w:t xml:space="preserve"> package NSM) to </w:t>
      </w:r>
      <w:r>
        <w:t xml:space="preserve">the </w:t>
      </w:r>
      <w:r w:rsidRPr="007615A5">
        <w:t>new format (that</w:t>
      </w:r>
      <w:r>
        <w:t xml:space="preserve"> is</w:t>
      </w:r>
      <w:r w:rsidRPr="007615A5">
        <w:t xml:space="preserve"> supported by </w:t>
      </w:r>
      <w:r>
        <w:t xml:space="preserve">the </w:t>
      </w:r>
      <w:r w:rsidRPr="007615A5">
        <w:t>new LSNS simulation package).</w:t>
      </w:r>
    </w:p>
    <w:p w14:paraId="36190EC7" w14:textId="77777777" w:rsidR="000F343D" w:rsidRPr="007615A5" w:rsidRDefault="000F343D" w:rsidP="000F343D"/>
    <w:p w14:paraId="7A58A728" w14:textId="77777777" w:rsidR="000F343D" w:rsidRPr="007615A5" w:rsidRDefault="000F343D" w:rsidP="000F343D">
      <w:pPr>
        <w:rPr>
          <w:b/>
        </w:rPr>
      </w:pPr>
      <w:r w:rsidRPr="007615A5">
        <w:rPr>
          <w:b/>
        </w:rPr>
        <w:t>LSNS simulation engine</w:t>
      </w:r>
    </w:p>
    <w:p w14:paraId="36119295" w14:textId="77777777" w:rsidR="000F343D" w:rsidRPr="007615A5" w:rsidRDefault="000F343D" w:rsidP="000F343D">
      <w:pPr>
        <w:jc w:val="both"/>
      </w:pPr>
      <w:r>
        <w:rPr>
          <w:b/>
        </w:rPr>
        <w:t>Neuron</w:t>
      </w:r>
      <w:r w:rsidRPr="007615A5">
        <w:rPr>
          <w:b/>
        </w:rPr>
        <w:t xml:space="preserve"> model</w:t>
      </w:r>
      <w:r>
        <w:rPr>
          <w:b/>
        </w:rPr>
        <w:t xml:space="preserve">: </w:t>
      </w:r>
      <w:r w:rsidRPr="007615A5">
        <w:t>The simulation engine supports the computation of the conductance-based single-compartment model of neuron</w:t>
      </w:r>
      <w:r>
        <w:t>s</w:t>
      </w:r>
      <w:r w:rsidRPr="007615A5">
        <w:t xml:space="preserve"> in the Hodgkin–Huxley style. The dynamic</w:t>
      </w:r>
      <w:r>
        <w:t>s</w:t>
      </w:r>
      <w:r w:rsidRPr="007615A5">
        <w:t xml:space="preserve"> of neuronal membrane potential (V) is defined by a set of membrane ionic currents and described as follow:</w:t>
      </w:r>
    </w:p>
    <w:p w14:paraId="5B312B14" w14:textId="77777777" w:rsidR="000F343D" w:rsidRPr="007615A5" w:rsidRDefault="000F343D" w:rsidP="000F343D">
      <w:pPr>
        <w:jc w:val="both"/>
      </w:pPr>
    </w:p>
    <w:p w14:paraId="084E8D03" w14:textId="4249BDB3" w:rsidR="000F343D" w:rsidRPr="007615A5" w:rsidRDefault="000F343D" w:rsidP="000F343D">
      <w:pPr>
        <w:ind w:firstLine="720"/>
        <w:rPr>
          <w:rFonts w:eastAsiaTheme="minorEastAsia"/>
        </w:rPr>
      </w:pPr>
      <m:oMath>
        <m:r>
          <w:rPr>
            <w:rFonts w:ascii="Cambria Math" w:hAnsi="Cambria Math"/>
            <w:sz w:val="28"/>
            <w:szCs w:val="28"/>
          </w:rPr>
          <m:t>C∙</m:t>
        </m:r>
        <m:f>
          <m:fPr>
            <m:ctrlPr>
              <w:rPr>
                <w:rFonts w:ascii="Cambria Math" w:hAnsi="Cambria Math"/>
                <w:i/>
                <w:sz w:val="28"/>
                <w:szCs w:val="28"/>
              </w:rPr>
            </m:ctrlPr>
          </m:fPr>
          <m:num>
            <m:r>
              <w:rPr>
                <w:rFonts w:ascii="Cambria Math" w:hAnsi="Cambria Math"/>
                <w:sz w:val="28"/>
                <w:szCs w:val="28"/>
              </w:rPr>
              <m:t>dV</m:t>
            </m:r>
          </m:num>
          <m:den>
            <m:r>
              <w:rPr>
                <w:rFonts w:ascii="Cambria Math" w:hAnsi="Cambria Math"/>
                <w:sz w:val="28"/>
                <w:szCs w:val="28"/>
              </w:rPr>
              <m:t>dt</m:t>
            </m:r>
          </m:den>
        </m:f>
        <m:r>
          <w:rPr>
            <w:rFonts w:ascii="Cambria Math" w:hAnsi="Cambria Math"/>
            <w:sz w:val="28"/>
            <w:szCs w:val="28"/>
          </w:rPr>
          <m:t>= -</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chan</m:t>
                </m:r>
              </m:sub>
            </m:sSub>
          </m:e>
        </m:nary>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syn</m:t>
                </m:r>
              </m:sub>
            </m:sSub>
          </m:e>
        </m:nary>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e>
        </m:nary>
      </m:oMath>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ab/>
        <w:t>(</w:t>
      </w:r>
      <w:r w:rsidR="005740C7">
        <w:rPr>
          <w:rFonts w:eastAsiaTheme="minorEastAsia"/>
        </w:rPr>
        <w:t>3.1</w:t>
      </w:r>
      <w:r w:rsidRPr="007615A5">
        <w:rPr>
          <w:rFonts w:eastAsiaTheme="minorEastAsia"/>
        </w:rPr>
        <w:t>)</w:t>
      </w:r>
    </w:p>
    <w:p w14:paraId="0F22BF3B" w14:textId="77777777" w:rsidR="009C771F" w:rsidRDefault="009C771F" w:rsidP="009C771F">
      <w:pPr>
        <w:jc w:val="both"/>
        <w:rPr>
          <w:ins w:id="653" w:author="Slava Molkov" w:date="2015-10-13T14:30:00Z"/>
        </w:rPr>
        <w:pPrChange w:id="654" w:author="Slava Molkov" w:date="2015-10-13T14:30:00Z">
          <w:pPr>
            <w:ind w:left="720"/>
            <w:jc w:val="both"/>
          </w:pPr>
        </w:pPrChange>
      </w:pPr>
    </w:p>
    <w:p w14:paraId="48847166" w14:textId="430EFF98" w:rsidR="000F343D" w:rsidRPr="007615A5" w:rsidRDefault="000F343D" w:rsidP="009C771F">
      <w:pPr>
        <w:jc w:val="both"/>
        <w:rPr>
          <w:rFonts w:eastAsiaTheme="minorEastAsia"/>
        </w:rPr>
        <w:pPrChange w:id="655" w:author="Slava Molkov" w:date="2015-10-13T14:30:00Z">
          <w:pPr>
            <w:ind w:left="720"/>
            <w:jc w:val="both"/>
          </w:pPr>
        </w:pPrChange>
      </w:pPr>
      <w:r w:rsidRPr="007615A5">
        <w:t>where</w:t>
      </w:r>
      <w:del w:id="656" w:author="Slava Molkov" w:date="2015-10-13T14:31:00Z">
        <w:r w:rsidRPr="007615A5" w:rsidDel="00BA0723">
          <w:delText>:</w:delText>
        </w:r>
      </w:del>
      <w:r w:rsidRPr="007615A5">
        <w:t xml:space="preserve"> </w:t>
      </w:r>
      <m:oMath>
        <m:r>
          <w:rPr>
            <w:rFonts w:ascii="Cambria Math" w:hAnsi="Cambria Math"/>
            <w:sz w:val="24"/>
            <w:szCs w:val="24"/>
          </w:rPr>
          <m:t>C</m:t>
        </m:r>
      </m:oMath>
      <w:r w:rsidRPr="007615A5">
        <w:t xml:space="preserve"> is </w:t>
      </w:r>
      <w:r>
        <w:t xml:space="preserve">the </w:t>
      </w:r>
      <w:r w:rsidRPr="007615A5">
        <w:t xml:space="preserve">neuronal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chan</m:t>
            </m:r>
          </m:sub>
        </m:sSub>
      </m:oMath>
      <w:r w:rsidRPr="007615A5">
        <w:t xml:space="preserve"> are currents of ion channels;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syn</m:t>
            </m:r>
          </m:sub>
        </m:sSub>
      </m:oMath>
      <w:r w:rsidRPr="007615A5">
        <w:rPr>
          <w:rFonts w:eastAsiaTheme="minorEastAsia"/>
        </w:rPr>
        <w:t xml:space="preserve"> are synaptic currents;</w:t>
      </w:r>
      <w:r w:rsidRPr="007615A5">
        <w:t xml:space="preserv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pump</m:t>
            </m:r>
          </m:sub>
        </m:sSub>
      </m:oMath>
      <w:r w:rsidRPr="007615A5">
        <w:rPr>
          <w:rFonts w:eastAsiaTheme="minorEastAsia"/>
        </w:rPr>
        <w:t xml:space="preserve"> are pump currents. </w:t>
      </w:r>
    </w:p>
    <w:p w14:paraId="1BFF3092" w14:textId="77777777" w:rsidR="000F343D" w:rsidRPr="007615A5" w:rsidRDefault="000F343D" w:rsidP="000F343D">
      <w:pPr>
        <w:jc w:val="both"/>
        <w:rPr>
          <w:rFonts w:eastAsiaTheme="minorEastAsia"/>
        </w:rPr>
      </w:pPr>
    </w:p>
    <w:p w14:paraId="27F714B3" w14:textId="77777777" w:rsidR="000F343D" w:rsidRPr="007615A5" w:rsidRDefault="000F343D" w:rsidP="000F343D">
      <w:pPr>
        <w:jc w:val="both"/>
        <w:rPr>
          <w:rFonts w:eastAsiaTheme="minorEastAsia"/>
        </w:rPr>
      </w:pPr>
      <w:r w:rsidRPr="007615A5">
        <w:rPr>
          <w:rFonts w:eastAsiaTheme="minorEastAsia"/>
        </w:rPr>
        <w:t>The synaptic currents and currents of ion channels which are implemented by the LSNS core are considered as different type</w:t>
      </w:r>
      <w:r>
        <w:rPr>
          <w:rFonts w:eastAsiaTheme="minorEastAsia"/>
        </w:rPr>
        <w:t>s</w:t>
      </w:r>
      <w:r w:rsidRPr="007615A5">
        <w:rPr>
          <w:rFonts w:eastAsiaTheme="minorEastAsia"/>
        </w:rPr>
        <w:t xml:space="preserve"> of ion channels and classified by gate variables. The current version of </w:t>
      </w:r>
      <w:r>
        <w:rPr>
          <w:rFonts w:eastAsiaTheme="minorEastAsia"/>
        </w:rPr>
        <w:t xml:space="preserve">the </w:t>
      </w:r>
      <w:r w:rsidRPr="007615A5">
        <w:rPr>
          <w:rFonts w:eastAsiaTheme="minorEastAsia"/>
        </w:rPr>
        <w:t>LSNS package supports: (i) v</w:t>
      </w:r>
      <w:r w:rsidRPr="007615A5">
        <w:rPr>
          <w:rFonts w:eastAsiaTheme="minorEastAsia"/>
          <w:i/>
        </w:rPr>
        <w:t>oltage-gated</w:t>
      </w:r>
      <w:r w:rsidRPr="007615A5">
        <w:rPr>
          <w:rFonts w:eastAsiaTheme="minorEastAsia"/>
        </w:rPr>
        <w:t xml:space="preserve"> ion channels which open or close depending on membrane potential, (ii) </w:t>
      </w:r>
      <w:r w:rsidRPr="007615A5">
        <w:rPr>
          <w:rFonts w:eastAsiaTheme="minorEastAsia"/>
          <w:i/>
        </w:rPr>
        <w:t>other-gated</w:t>
      </w:r>
      <w:r w:rsidRPr="007615A5">
        <w:rPr>
          <w:rFonts w:eastAsiaTheme="minorEastAsia"/>
        </w:rPr>
        <w:t xml:space="preserve"> ion channels like calcium-dependent potassium channels, leak channel, etc; (iii) </w:t>
      </w:r>
      <w:r w:rsidRPr="007615A5">
        <w:rPr>
          <w:rFonts w:eastAsiaTheme="minorEastAsia"/>
          <w:i/>
        </w:rPr>
        <w:t>ligand-gated</w:t>
      </w:r>
      <w:r w:rsidRPr="007615A5">
        <w:rPr>
          <w:rFonts w:eastAsiaTheme="minorEastAsia"/>
        </w:rPr>
        <w:t xml:space="preserve"> (synapses) ion channels open or close depending on binding of ligands to the channel. </w:t>
      </w:r>
    </w:p>
    <w:p w14:paraId="4CE1F1B1" w14:textId="77777777" w:rsidR="000F343D" w:rsidRPr="007615A5" w:rsidRDefault="000F343D" w:rsidP="000F343D"/>
    <w:p w14:paraId="1301E4E7" w14:textId="77777777" w:rsidR="000F343D" w:rsidRPr="007615A5" w:rsidRDefault="000F343D" w:rsidP="000F343D">
      <w:pPr>
        <w:jc w:val="both"/>
      </w:pPr>
      <w:r w:rsidRPr="007615A5">
        <w:rPr>
          <w:rFonts w:eastAsiaTheme="minorEastAsia"/>
          <w:b/>
        </w:rPr>
        <w:t>Implementation of ion channels</w:t>
      </w:r>
      <w:r>
        <w:rPr>
          <w:rFonts w:eastAsiaTheme="minorEastAsia"/>
          <w:b/>
        </w:rPr>
        <w:t xml:space="preserve">: </w:t>
      </w:r>
      <w:r w:rsidRPr="007615A5">
        <w:t>All ion channels (including ligand-gated ion channels) are implemented according to follow formula:</w:t>
      </w:r>
    </w:p>
    <w:p w14:paraId="4AB71DFA" w14:textId="77777777" w:rsidR="000F343D" w:rsidRPr="007615A5" w:rsidRDefault="000F343D" w:rsidP="000F343D"/>
    <w:p w14:paraId="6E05D22A" w14:textId="2DF1519F" w:rsidR="000F343D" w:rsidRPr="007615A5" w:rsidRDefault="000F343D" w:rsidP="000F343D">
      <w:pPr>
        <w:rPr>
          <w:rFonts w:eastAsiaTheme="minorEastAsia"/>
        </w:rPr>
      </w:pPr>
      <w:r w:rsidRPr="007615A5">
        <w:tab/>
      </w: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pm</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ph</m:t>
            </m:r>
          </m:sup>
        </m:sSup>
        <m:r>
          <w:rPr>
            <w:rFonts w:ascii="Cambria Math" w:hAnsi="Cambria Math"/>
            <w:sz w:val="28"/>
            <w:szCs w:val="28"/>
          </w:rPr>
          <m:t>∙(V-E</m:t>
        </m:r>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005740C7">
        <w:rPr>
          <w:rFonts w:eastAsiaTheme="minorEastAsia"/>
        </w:rPr>
        <w:tab/>
      </w:r>
      <w:r w:rsidRPr="007615A5">
        <w:rPr>
          <w:rFonts w:eastAsiaTheme="minorEastAsia"/>
        </w:rPr>
        <w:t>(</w:t>
      </w:r>
      <w:r w:rsidR="005740C7">
        <w:rPr>
          <w:rFonts w:eastAsiaTheme="minorEastAsia"/>
        </w:rPr>
        <w:t>3.2</w:t>
      </w:r>
      <w:r w:rsidRPr="007615A5">
        <w:rPr>
          <w:rFonts w:eastAsiaTheme="minorEastAsia"/>
        </w:rPr>
        <w:t>)</w:t>
      </w:r>
    </w:p>
    <w:p w14:paraId="705C86FF" w14:textId="77777777" w:rsidR="000F343D" w:rsidRPr="007615A5" w:rsidRDefault="000F343D" w:rsidP="00BA0723">
      <w:pPr>
        <w:jc w:val="both"/>
        <w:rPr>
          <w:rFonts w:eastAsiaTheme="minorEastAsia"/>
        </w:rPr>
        <w:pPrChange w:id="657" w:author="Slava Molkov" w:date="2015-10-13T14:31:00Z">
          <w:pPr>
            <w:ind w:left="720"/>
            <w:jc w:val="both"/>
          </w:pPr>
        </w:pPrChange>
      </w:pPr>
      <w:r w:rsidRPr="007615A5">
        <w:rPr>
          <w:rFonts w:eastAsiaTheme="minorEastAsia"/>
        </w:rPr>
        <w:t>where</w:t>
      </w:r>
      <w:del w:id="658" w:author="Slava Molkov" w:date="2015-10-13T14:31:00Z">
        <w:r w:rsidRPr="007615A5" w:rsidDel="00BA0723">
          <w:rPr>
            <w:rFonts w:eastAsiaTheme="minorEastAsia"/>
          </w:rPr>
          <w:delText>:</w:delText>
        </w:r>
      </w:del>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max</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maximal conductance; </w:t>
      </w:r>
      <m:oMath>
        <m:r>
          <w:rPr>
            <w:rFonts w:ascii="Cambria Math" w:hAnsi="Cambria Math"/>
            <w:sz w:val="24"/>
            <w:szCs w:val="24"/>
          </w:rPr>
          <m:t>m</m:t>
        </m:r>
      </m:oMath>
      <w:r w:rsidRPr="007615A5">
        <w:rPr>
          <w:rFonts w:eastAsiaTheme="minorEastAsia"/>
        </w:rPr>
        <w:t xml:space="preserve"> and </w:t>
      </w:r>
      <m:oMath>
        <m:r>
          <w:rPr>
            <w:rFonts w:ascii="Cambria Math" w:hAnsi="Cambria Math"/>
            <w:sz w:val="24"/>
            <w:szCs w:val="24"/>
          </w:rPr>
          <m:t>h</m:t>
        </m:r>
      </m:oMath>
      <w:r w:rsidRPr="007615A5">
        <w:rPr>
          <w:rFonts w:eastAsiaTheme="minorEastAsia"/>
        </w:rPr>
        <w:t xml:space="preserve"> are gate variables (activation and inactivation</w:t>
      </w:r>
      <w:r>
        <w:rPr>
          <w:rFonts w:eastAsiaTheme="minorEastAsia"/>
        </w:rPr>
        <w:t>, respectively</w:t>
      </w:r>
      <w:r w:rsidRPr="007615A5">
        <w:rPr>
          <w:rFonts w:eastAsiaTheme="minorEastAsia"/>
        </w:rPr>
        <w:t xml:space="preserve">); </w:t>
      </w:r>
      <m:oMath>
        <m:r>
          <w:rPr>
            <w:rFonts w:ascii="Cambria Math" w:hAnsi="Cambria Math"/>
            <w:sz w:val="24"/>
            <w:szCs w:val="24"/>
          </w:rPr>
          <m:t>pm</m:t>
        </m:r>
      </m:oMath>
      <w:r w:rsidRPr="007615A5">
        <w:rPr>
          <w:rFonts w:eastAsiaTheme="minorEastAsia"/>
        </w:rPr>
        <w:t xml:space="preserve"> and </w:t>
      </w:r>
      <m:oMath>
        <m:r>
          <w:rPr>
            <w:rFonts w:ascii="Cambria Math" w:hAnsi="Cambria Math"/>
          </w:rPr>
          <m:t>ph</m:t>
        </m:r>
      </m:oMath>
      <w:r w:rsidRPr="007615A5">
        <w:rPr>
          <w:rFonts w:eastAsiaTheme="minorEastAsia"/>
        </w:rPr>
        <w:t xml:space="preserve"> are power</w:t>
      </w:r>
      <w:r>
        <w:rPr>
          <w:rFonts w:eastAsiaTheme="minorEastAsia"/>
        </w:rPr>
        <w:t>s</w:t>
      </w:r>
      <w:r w:rsidRPr="007615A5">
        <w:rPr>
          <w:rFonts w:eastAsiaTheme="minorEastAsia"/>
        </w:rPr>
        <w:t xml:space="preserve"> </w:t>
      </w:r>
      <w:r>
        <w:rPr>
          <w:rFonts w:eastAsiaTheme="minorEastAsia"/>
        </w:rPr>
        <w:t>of</w:t>
      </w:r>
      <w:r w:rsidRPr="007615A5">
        <w:rPr>
          <w:rFonts w:eastAsiaTheme="minorEastAsia"/>
        </w:rPr>
        <w:t xml:space="preserve"> activation and inactivation, correspondingly; </w:t>
      </w:r>
      <m:oMath>
        <m:r>
          <w:rPr>
            <w:rFonts w:ascii="Cambria Math" w:hAnsi="Cambria Math"/>
            <w:sz w:val="24"/>
            <w:szCs w:val="24"/>
          </w:rPr>
          <m:t>V</m:t>
        </m:r>
      </m:oMath>
      <w:r w:rsidRPr="007615A5">
        <w:rPr>
          <w:rFonts w:eastAsiaTheme="minorEastAsia"/>
        </w:rPr>
        <w:t xml:space="preserve"> is </w:t>
      </w:r>
      <w:r>
        <w:rPr>
          <w:rFonts w:eastAsiaTheme="minorEastAsia"/>
        </w:rPr>
        <w:t xml:space="preserve">the </w:t>
      </w:r>
      <w:r w:rsidRPr="007615A5">
        <w:rPr>
          <w:rFonts w:eastAsiaTheme="minorEastAsia"/>
        </w:rPr>
        <w:t xml:space="preserve">membrane potential and </w:t>
      </w:r>
      <m:oMath>
        <m:r>
          <w:rPr>
            <w:rFonts w:ascii="Cambria Math" w:hAnsi="Cambria Math"/>
            <w:sz w:val="24"/>
            <w:szCs w:val="24"/>
          </w:rPr>
          <m:t>E</m:t>
        </m:r>
      </m:oMath>
      <w:r w:rsidRPr="007615A5">
        <w:rPr>
          <w:rFonts w:eastAsiaTheme="minorEastAsia"/>
        </w:rPr>
        <w:t xml:space="preserve"> </w:t>
      </w:r>
      <w:r>
        <w:rPr>
          <w:rFonts w:eastAsiaTheme="minorEastAsia"/>
        </w:rPr>
        <w:t>the</w:t>
      </w:r>
      <w:r w:rsidRPr="007615A5">
        <w:rPr>
          <w:rFonts w:eastAsiaTheme="minorEastAsia"/>
        </w:rPr>
        <w:t xml:space="preserve"> reversal potential</w:t>
      </w:r>
      <w:r>
        <w:rPr>
          <w:rFonts w:eastAsiaTheme="minorEastAsia"/>
        </w:rPr>
        <w:t xml:space="preserve"> of the corresponding channel</w:t>
      </w:r>
      <w:r w:rsidRPr="007615A5">
        <w:rPr>
          <w:rFonts w:eastAsiaTheme="minorEastAsia"/>
        </w:rPr>
        <w:t xml:space="preserve">. </w:t>
      </w:r>
    </w:p>
    <w:p w14:paraId="28B3DAA7" w14:textId="77777777" w:rsidR="000F343D" w:rsidRPr="007615A5" w:rsidRDefault="000F343D" w:rsidP="000F343D">
      <w:pPr>
        <w:jc w:val="both"/>
      </w:pPr>
    </w:p>
    <w:p w14:paraId="16D7EF72" w14:textId="77777777" w:rsidR="000F343D" w:rsidRPr="007615A5" w:rsidRDefault="000F343D" w:rsidP="000F343D">
      <w:pPr>
        <w:jc w:val="both"/>
      </w:pPr>
      <w:r w:rsidRPr="007615A5">
        <w:t>In general, the gate variables (</w:t>
      </w:r>
      <m:oMath>
        <m:r>
          <w:rPr>
            <w:rFonts w:ascii="Cambria Math" w:hAnsi="Cambria Math"/>
            <w:sz w:val="24"/>
            <w:szCs w:val="24"/>
          </w:rPr>
          <m:t>m or h</m:t>
        </m:r>
      </m:oMath>
      <w:r w:rsidRPr="007615A5">
        <w:rPr>
          <w:rFonts w:eastAsiaTheme="minorEastAsia"/>
        </w:rPr>
        <w:t>)</w:t>
      </w:r>
      <w:r w:rsidRPr="007615A5">
        <w:t xml:space="preserve"> for ion channels (excluding synapses) are described as:</w:t>
      </w:r>
    </w:p>
    <w:p w14:paraId="7509936C" w14:textId="77777777" w:rsidR="000F343D" w:rsidRPr="007615A5" w:rsidRDefault="000F343D" w:rsidP="000F343D">
      <w:pPr>
        <w:jc w:val="both"/>
      </w:pPr>
    </w:p>
    <w:p w14:paraId="0B697A1E" w14:textId="34570C76" w:rsidR="000F343D" w:rsidRPr="007615A5" w:rsidRDefault="000F343D" w:rsidP="000F343D">
      <w:pPr>
        <w:ind w:firstLine="720"/>
        <w:rPr>
          <w:rFonts w:eastAsiaTheme="minorEastAsia"/>
        </w:rPr>
      </w:pP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d[m|h]</m:t>
            </m:r>
          </m:num>
          <m:den>
            <m:r>
              <w:rPr>
                <w:rFonts w:ascii="Cambria Math" w:hAnsi="Cambria Math"/>
                <w:sz w:val="28"/>
                <w:szCs w:val="28"/>
              </w:rPr>
              <m:t>dt</m:t>
            </m:r>
          </m:den>
        </m:f>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[m|h]</m:t>
            </m:r>
          </m:e>
          <m:sub>
            <m:r>
              <w:rPr>
                <w:rFonts w:ascii="Cambria Math" w:hAnsi="Cambria Math"/>
                <w:sz w:val="28"/>
                <w:szCs w:val="28"/>
              </w:rPr>
              <m:t>∞</m:t>
            </m:r>
          </m:sub>
        </m:sSub>
        <m:r>
          <w:rPr>
            <w:rFonts w:ascii="Cambria Math" w:hAnsi="Cambria Math"/>
            <w:sz w:val="28"/>
            <w:szCs w:val="28"/>
          </w:rPr>
          <m:t xml:space="preserve">-[m|h] </m:t>
        </m:r>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005740C7">
        <w:rPr>
          <w:rFonts w:eastAsiaTheme="minorEastAsia"/>
        </w:rPr>
        <w:tab/>
      </w:r>
      <w:r w:rsidRPr="007615A5">
        <w:rPr>
          <w:rFonts w:eastAsiaTheme="minorEastAsia"/>
        </w:rPr>
        <w:tab/>
        <w:t>(</w:t>
      </w:r>
      <w:r w:rsidR="005740C7">
        <w:rPr>
          <w:rFonts w:eastAsiaTheme="minorEastAsia"/>
        </w:rPr>
        <w:t>3.3</w:t>
      </w:r>
      <w:r w:rsidRPr="007615A5">
        <w:rPr>
          <w:rFonts w:eastAsiaTheme="minorEastAsia"/>
        </w:rPr>
        <w:t>)</w:t>
      </w:r>
    </w:p>
    <w:p w14:paraId="29F751CB" w14:textId="77777777" w:rsidR="00BA0723" w:rsidRDefault="00BA0723" w:rsidP="00BA0723">
      <w:pPr>
        <w:jc w:val="both"/>
        <w:rPr>
          <w:ins w:id="659" w:author="Slava Molkov" w:date="2015-10-13T14:32:00Z"/>
        </w:rPr>
        <w:pPrChange w:id="660" w:author="Slava Molkov" w:date="2015-10-13T14:31:00Z">
          <w:pPr>
            <w:ind w:left="720"/>
            <w:jc w:val="both"/>
          </w:pPr>
        </w:pPrChange>
      </w:pPr>
    </w:p>
    <w:p w14:paraId="687E8951" w14:textId="1009ADA5" w:rsidR="000F343D" w:rsidRPr="007615A5" w:rsidRDefault="000F343D" w:rsidP="00BA0723">
      <w:pPr>
        <w:jc w:val="both"/>
        <w:pPrChange w:id="661" w:author="Slava Molkov" w:date="2015-10-13T14:31:00Z">
          <w:pPr>
            <w:ind w:left="720"/>
            <w:jc w:val="both"/>
          </w:pPr>
        </w:pPrChange>
      </w:pPr>
      <w:r w:rsidRPr="007615A5">
        <w:t>where</w:t>
      </w:r>
      <w:del w:id="662" w:author="Slava Molkov" w:date="2015-10-13T14:32:00Z">
        <w:r w:rsidDel="00BA0723">
          <w:delText>:</w:delText>
        </w:r>
      </w:del>
      <w:r w:rsidRPr="007615A5">
        <w:t xml:space="preserve"> </w:t>
      </w:r>
      <m:oMath>
        <m:r>
          <w:rPr>
            <w:rFonts w:ascii="Cambria Math" w:hAnsi="Cambria Math"/>
            <w:sz w:val="24"/>
            <w:szCs w:val="24"/>
          </w:rPr>
          <m:t>T</m:t>
        </m:r>
      </m:oMath>
      <w:r w:rsidRPr="007615A5">
        <w:rPr>
          <w:rFonts w:eastAsiaTheme="minorEastAsia"/>
        </w:rPr>
        <w:t xml:space="preserve"> is </w:t>
      </w:r>
      <w:r>
        <w:rPr>
          <w:rFonts w:eastAsiaTheme="minorEastAsia"/>
        </w:rPr>
        <w:t xml:space="preserve">a </w:t>
      </w:r>
      <w:r w:rsidRPr="007615A5">
        <w:rPr>
          <w:rFonts w:eastAsiaTheme="minorEastAsia"/>
        </w:rPr>
        <w:t xml:space="preserve">time constant, </w:t>
      </w:r>
      <m:oMath>
        <m:sSub>
          <m:sSubPr>
            <m:ctrlPr>
              <w:rPr>
                <w:rFonts w:ascii="Cambria Math" w:hAnsi="Cambria Math"/>
                <w:i/>
                <w:sz w:val="24"/>
                <w:szCs w:val="24"/>
              </w:rPr>
            </m:ctrlPr>
          </m:sSubPr>
          <m:e>
            <m:r>
              <w:rPr>
                <w:rFonts w:ascii="Cambria Math" w:hAnsi="Cambria Math"/>
                <w:sz w:val="24"/>
                <w:szCs w:val="24"/>
              </w:rPr>
              <m:t>[m|h]</m:t>
            </m:r>
          </m:e>
          <m:sub>
            <m:r>
              <w:rPr>
                <w:rFonts w:ascii="Cambria Math" w:hAnsi="Cambria Math"/>
                <w:sz w:val="24"/>
                <w:szCs w:val="24"/>
              </w:rPr>
              <m:t>∞</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steady-state value of </w:t>
      </w:r>
      <w:r>
        <w:rPr>
          <w:rFonts w:eastAsiaTheme="minorEastAsia"/>
        </w:rPr>
        <w:t xml:space="preserve">the </w:t>
      </w:r>
      <w:r w:rsidRPr="007615A5">
        <w:rPr>
          <w:rFonts w:eastAsiaTheme="minorEastAsia"/>
        </w:rPr>
        <w:t>correspondent gate variable (activation or inactivation, respectively).</w:t>
      </w:r>
    </w:p>
    <w:p w14:paraId="5966E003" w14:textId="77777777" w:rsidR="000F343D" w:rsidRPr="007615A5" w:rsidRDefault="000F343D" w:rsidP="000F343D">
      <w:pPr>
        <w:rPr>
          <w:b/>
        </w:rPr>
      </w:pPr>
    </w:p>
    <w:p w14:paraId="5AACA908" w14:textId="77777777" w:rsidR="000F343D" w:rsidRPr="007615A5" w:rsidRDefault="000F343D" w:rsidP="000F343D">
      <w:pPr>
        <w:jc w:val="both"/>
      </w:pPr>
      <w:r w:rsidRPr="00472620">
        <w:rPr>
          <w:b/>
        </w:rPr>
        <w:t>Voltage-gated ion channels:</w:t>
      </w:r>
      <w:r>
        <w:rPr>
          <w:b/>
        </w:rPr>
        <w:t xml:space="preserve"> </w:t>
      </w:r>
      <w:r w:rsidRPr="007615A5">
        <w:t>These types of ion channels open or close</w:t>
      </w:r>
      <w:r w:rsidRPr="007615A5">
        <w:rPr>
          <w:rFonts w:eastAsiaTheme="minorEastAsia"/>
        </w:rPr>
        <w:t xml:space="preserve"> depending on the membrane potential of the cell </w:t>
      </w:r>
      <w:r w:rsidRPr="007615A5">
        <w:t>and are described as follow</w:t>
      </w:r>
      <w:r>
        <w:t>s</w:t>
      </w:r>
      <w:r w:rsidRPr="007615A5">
        <w:t>:</w:t>
      </w:r>
    </w:p>
    <w:p w14:paraId="2CDD7EDC" w14:textId="77777777" w:rsidR="000F343D" w:rsidRPr="007615A5" w:rsidRDefault="000F343D" w:rsidP="000F343D">
      <w:pPr>
        <w:jc w:val="both"/>
      </w:pPr>
      <w:r w:rsidRPr="007615A5">
        <w:t xml:space="preserve">1) The </w:t>
      </w:r>
      <w:r w:rsidRPr="007615A5">
        <w:rPr>
          <w:i/>
        </w:rPr>
        <w:t>generic description</w:t>
      </w:r>
      <w:r w:rsidRPr="007615A5">
        <w:t xml:space="preserve"> [see </w:t>
      </w:r>
      <w:r w:rsidRPr="007615A5">
        <w:rPr>
          <w:highlight w:val="yellow"/>
        </w:rPr>
        <w:t>Butera et al, 1999</w:t>
      </w:r>
      <w:r w:rsidRPr="007615A5">
        <w:t>] of the gate var</w:t>
      </w:r>
      <w:bookmarkStart w:id="663" w:name="_GoBack"/>
      <w:bookmarkEnd w:id="663"/>
      <w:r w:rsidRPr="007615A5">
        <w:t>iable (activation or inactivation) is defined as:</w:t>
      </w:r>
    </w:p>
    <w:p w14:paraId="4858876D" w14:textId="77777777" w:rsidR="000F343D" w:rsidRPr="007615A5" w:rsidRDefault="000F343D" w:rsidP="000F343D"/>
    <w:p w14:paraId="075041B5" w14:textId="58378EF3"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r>
              <w:rPr>
                <w:rFonts w:ascii="Cambria Math" w:hAnsi="Cambria Math"/>
                <w:sz w:val="28"/>
                <w:szCs w:val="28"/>
              </w:rPr>
              <m:t>[m|h]</m:t>
            </m:r>
          </m:e>
          <m:sub>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k</m:t>
                </m:r>
              </m:den>
            </m:f>
            <m:r>
              <w:rPr>
                <w:rFonts w:ascii="Cambria Math" w:hAnsi="Cambria Math"/>
                <w:sz w:val="28"/>
                <w:szCs w:val="28"/>
              </w:rPr>
              <m:t>)</m:t>
            </m:r>
          </m:den>
        </m:f>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w:t>
      </w:r>
      <w:r w:rsidR="005740C7">
        <w:rPr>
          <w:rFonts w:eastAsiaTheme="minorEastAsia"/>
        </w:rPr>
        <w:t>3.4</w:t>
      </w:r>
      <w:r w:rsidRPr="007615A5">
        <w:rPr>
          <w:rFonts w:eastAsiaTheme="minorEastAsia"/>
        </w:rPr>
        <w:t>)</w:t>
      </w:r>
    </w:p>
    <w:p w14:paraId="2CF57FD1" w14:textId="1761EECF" w:rsidR="000F343D" w:rsidRDefault="000F343D" w:rsidP="00BA0723">
      <w:pPr>
        <w:jc w:val="both"/>
        <w:rPr>
          <w:ins w:id="664" w:author="Slava Molkov" w:date="2015-10-13T14:32:00Z"/>
        </w:rPr>
        <w:pPrChange w:id="665" w:author="Slava Molkov" w:date="2015-10-13T14:32:00Z">
          <w:pPr>
            <w:ind w:left="720"/>
            <w:jc w:val="both"/>
          </w:pPr>
        </w:pPrChange>
      </w:pPr>
      <w:r w:rsidRPr="007615A5">
        <w:rPr>
          <w:rFonts w:eastAsiaTheme="minorEastAsia"/>
        </w:rPr>
        <w:t xml:space="preserve">where </w:t>
      </w:r>
      <m:oMath>
        <m:r>
          <w:rPr>
            <w:rFonts w:ascii="Cambria Math" w:hAnsi="Cambria Math"/>
            <w:sz w:val="24"/>
            <w:szCs w:val="24"/>
          </w:rPr>
          <m:t>V</m:t>
        </m:r>
      </m:oMath>
      <w:r w:rsidRPr="007615A5">
        <w:rPr>
          <w:rFonts w:eastAsiaTheme="minorEastAsia"/>
        </w:rPr>
        <w:t xml:space="preserve"> is </w:t>
      </w:r>
      <w:r>
        <w:rPr>
          <w:rFonts w:eastAsiaTheme="minorEastAsia"/>
        </w:rPr>
        <w:t xml:space="preserve">the </w:t>
      </w:r>
      <w:r w:rsidRPr="007615A5">
        <w:rPr>
          <w:rFonts w:eastAsiaTheme="minorEastAsia"/>
        </w:rPr>
        <w:t xml:space="preserve">membrane potential,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oMath>
      <w:r w:rsidRPr="007615A5">
        <w:rPr>
          <w:rFonts w:eastAsiaTheme="minorEastAsia"/>
        </w:rPr>
        <w:t xml:space="preserve"> is</w:t>
      </w:r>
      <w:r>
        <w:rPr>
          <w:rFonts w:eastAsiaTheme="minorEastAsia"/>
        </w:rPr>
        <w:t xml:space="preserve"> the</w:t>
      </w:r>
      <w:r w:rsidRPr="007615A5">
        <w:rPr>
          <w:rFonts w:eastAsiaTheme="minorEastAsia"/>
        </w:rPr>
        <w:t xml:space="preserve"> half-voltage and </w:t>
      </w:r>
      <m:oMath>
        <m:r>
          <w:rPr>
            <w:rFonts w:ascii="Cambria Math" w:hAnsi="Cambria Math"/>
            <w:sz w:val="24"/>
            <w:szCs w:val="24"/>
          </w:rPr>
          <m:t>k</m:t>
        </m:r>
      </m:oMath>
      <w:r w:rsidRPr="007615A5">
        <w:rPr>
          <w:rFonts w:eastAsiaTheme="minorEastAsia"/>
        </w:rPr>
        <w:t xml:space="preserve"> </w:t>
      </w:r>
      <w:r>
        <w:rPr>
          <w:rFonts w:eastAsiaTheme="minorEastAsia"/>
        </w:rPr>
        <w:t>is the</w:t>
      </w:r>
      <w:r w:rsidRPr="007615A5">
        <w:rPr>
          <w:rFonts w:eastAsiaTheme="minorEastAsia"/>
        </w:rPr>
        <w:t xml:space="preserve"> slope. </w:t>
      </w:r>
      <w:r w:rsidRPr="007615A5">
        <w:t xml:space="preserve">The time constants of different subtypes of gate variables are: </w:t>
      </w:r>
    </w:p>
    <w:p w14:paraId="19D83B26" w14:textId="77777777" w:rsidR="00BA0723" w:rsidRPr="007615A5" w:rsidRDefault="00BA0723" w:rsidP="00BA0723">
      <w:pPr>
        <w:jc w:val="both"/>
        <w:pPrChange w:id="666" w:author="Slava Molkov" w:date="2015-10-13T14:32:00Z">
          <w:pPr>
            <w:ind w:left="720"/>
            <w:jc w:val="both"/>
          </w:pPr>
        </w:pPrChange>
      </w:pPr>
    </w:p>
    <w:p w14:paraId="61353E34" w14:textId="77777777" w:rsidR="000F343D" w:rsidRPr="007615A5" w:rsidRDefault="000F343D" w:rsidP="000F343D">
      <w:pPr>
        <w:pStyle w:val="ListParagraph"/>
        <w:numPr>
          <w:ilvl w:val="0"/>
          <w:numId w:val="9"/>
        </w:numPr>
        <w:jc w:val="both"/>
        <w:rPr>
          <w:rFonts w:ascii="Arial" w:eastAsiaTheme="minorEastAsia" w:hAnsi="Arial" w:cs="Arial"/>
        </w:rPr>
      </w:pPr>
      <w:r w:rsidRPr="007615A5">
        <w:rPr>
          <w:rFonts w:ascii="Arial" w:hAnsi="Arial" w:cs="Arial"/>
        </w:rPr>
        <w:t xml:space="preserve">instant current: </w:t>
      </w:r>
      <m:oMath>
        <m:r>
          <w:rPr>
            <w:rFonts w:ascii="Cambria Math" w:hAnsi="Cambria Math" w:cs="Arial"/>
            <w:sz w:val="28"/>
            <w:szCs w:val="28"/>
          </w:rPr>
          <m:t>T=0</m:t>
        </m:r>
      </m:oMath>
      <w:r w:rsidRPr="007615A5">
        <w:rPr>
          <w:rFonts w:ascii="Arial" w:eastAsiaTheme="minorEastAsia" w:hAnsi="Arial" w:cs="Arial"/>
        </w:rPr>
        <w:t xml:space="preserve">; </w:t>
      </w:r>
    </w:p>
    <w:p w14:paraId="52A04375" w14:textId="77777777" w:rsidR="000F343D" w:rsidRPr="007615A5" w:rsidRDefault="000F343D" w:rsidP="000F343D">
      <w:pPr>
        <w:pStyle w:val="ListParagraph"/>
        <w:numPr>
          <w:ilvl w:val="0"/>
          <w:numId w:val="9"/>
        </w:numPr>
        <w:jc w:val="both"/>
        <w:rPr>
          <w:rFonts w:ascii="Arial" w:hAnsi="Arial" w:cs="Arial"/>
        </w:rPr>
      </w:pPr>
      <w:r w:rsidRPr="007615A5">
        <w:rPr>
          <w:rFonts w:ascii="Arial" w:hAnsi="Arial" w:cs="Arial"/>
        </w:rPr>
        <w:t xml:space="preserve">generic current: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m:rPr>
                <m:sty m:val="p"/>
              </m:rPr>
              <w:rPr>
                <w:rFonts w:ascii="Cambria Math" w:hAnsi="Cambria Math" w:cs="Arial"/>
                <w:sz w:val="28"/>
                <w:szCs w:val="28"/>
              </w:rPr>
              <m:t>cosh⁡</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m:t>
                    </m:r>
                  </m:sup>
                </m:sSup>
              </m:den>
            </m:f>
            <m:r>
              <w:rPr>
                <w:rFonts w:ascii="Cambria Math" w:hAnsi="Cambria Math" w:cs="Arial"/>
                <w:sz w:val="28"/>
                <w:szCs w:val="28"/>
              </w:rPr>
              <m:t>)</m:t>
            </m:r>
          </m:den>
        </m:f>
      </m:oMath>
      <w:r w:rsidRPr="007615A5">
        <w:rPr>
          <w:rFonts w:ascii="Arial" w:eastAsiaTheme="minorEastAsia" w:hAnsi="Arial" w:cs="Arial"/>
        </w:rPr>
        <w:t>;</w:t>
      </w:r>
    </w:p>
    <w:p w14:paraId="6948AEED" w14:textId="77777777" w:rsidR="000F343D" w:rsidRPr="007615A5" w:rsidRDefault="000F343D" w:rsidP="000F343D">
      <w:pPr>
        <w:pStyle w:val="ListParagraph"/>
        <w:numPr>
          <w:ilvl w:val="0"/>
          <w:numId w:val="9"/>
        </w:numPr>
        <w:jc w:val="both"/>
        <w:rPr>
          <w:rFonts w:ascii="Arial" w:hAnsi="Arial" w:cs="Arial"/>
        </w:rPr>
      </w:pPr>
      <w:r w:rsidRPr="007615A5">
        <w:rPr>
          <w:rFonts w:ascii="Arial" w:hAnsi="Arial" w:cs="Arial"/>
        </w:rPr>
        <w:t xml:space="preserve">modified generic current: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T1</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T1</m:t>
                    </m:r>
                  </m:sup>
                </m:sSup>
              </m:den>
            </m:f>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T2</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T2</m:t>
                    </m:r>
                  </m:sup>
                </m:sSup>
              </m:den>
            </m:f>
            <m:r>
              <w:rPr>
                <w:rFonts w:ascii="Cambria Math" w:hAnsi="Cambria Math" w:cs="Arial"/>
                <w:sz w:val="28"/>
                <w:szCs w:val="28"/>
              </w:rPr>
              <m:t>)</m:t>
            </m:r>
          </m:den>
        </m:f>
      </m:oMath>
      <w:r w:rsidRPr="007615A5">
        <w:rPr>
          <w:rFonts w:ascii="Arial" w:eastAsiaTheme="minorEastAsia" w:hAnsi="Arial" w:cs="Arial"/>
        </w:rPr>
        <w:t>;</w:t>
      </w:r>
    </w:p>
    <w:p w14:paraId="246BA89E" w14:textId="77777777" w:rsidR="000F343D" w:rsidRPr="007615A5" w:rsidRDefault="000F343D" w:rsidP="000F343D">
      <w:pPr>
        <w:pStyle w:val="ListParagraph"/>
        <w:numPr>
          <w:ilvl w:val="0"/>
          <w:numId w:val="9"/>
        </w:numPr>
        <w:jc w:val="both"/>
        <w:rPr>
          <w:rFonts w:ascii="Arial" w:hAnsi="Arial" w:cs="Arial"/>
        </w:rPr>
      </w:pPr>
      <w:r w:rsidRPr="007615A5">
        <w:rPr>
          <w:rFonts w:ascii="Arial" w:hAnsi="Arial" w:cs="Arial"/>
        </w:rPr>
        <w:t>modified generic A-current:</w:t>
      </w:r>
    </w:p>
    <w:p w14:paraId="51308C2A" w14:textId="77777777" w:rsidR="000F343D" w:rsidRPr="00A46D76" w:rsidRDefault="000F343D" w:rsidP="000F343D">
      <w:pPr>
        <w:pStyle w:val="ListParagraph"/>
        <w:ind w:left="1440"/>
        <w:jc w:val="both"/>
        <w:rPr>
          <w:rFonts w:ascii="Arial" w:hAnsi="Arial" w:cs="Arial"/>
          <w:sz w:val="28"/>
          <w:szCs w:val="28"/>
        </w:rPr>
      </w:pPr>
      <m:oMathPara>
        <m:oMathParaPr>
          <m:jc m:val="left"/>
        </m:oMathParaPr>
        <m:oMath>
          <m:r>
            <w:rPr>
              <w:rFonts w:ascii="Cambria Math" w:hAnsi="Cambria Math" w:cs="Arial"/>
              <w:sz w:val="28"/>
              <w:szCs w:val="28"/>
            </w:rPr>
            <m:t>T=</m:t>
          </m:r>
          <m:d>
            <m:dPr>
              <m:begChr m:val="{"/>
              <m:endChr m:val=""/>
              <m:ctrlPr>
                <w:rPr>
                  <w:rFonts w:ascii="Cambria Math" w:hAnsi="Cambria Math" w:cs="Arial"/>
                  <w:i/>
                  <w:sz w:val="28"/>
                  <w:szCs w:val="28"/>
                </w:rPr>
              </m:ctrlPr>
            </m:dPr>
            <m:e>
              <m:eqArr>
                <m:eqArrPr>
                  <m:ctrlPr>
                    <w:rPr>
                      <w:rFonts w:ascii="Cambria Math" w:hAnsi="Cambria Math" w:cs="Arial"/>
                      <w:i/>
                      <w:sz w:val="28"/>
                      <w:szCs w:val="28"/>
                    </w:rPr>
                  </m:ctrlPr>
                </m:eqArrPr>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up</m:t>
                      </m:r>
                    </m:sub>
                  </m:sSub>
                  <m:r>
                    <w:rPr>
                      <w:rFonts w:ascii="Cambria Math" w:hAnsi="Cambria Math" w:cs="Arial"/>
                      <w:sz w:val="28"/>
                      <w:szCs w:val="28"/>
                    </w:rPr>
                    <m:t>,                                                                                             if V≥</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up</m:t>
                      </m:r>
                    </m:sub>
                  </m:sSub>
                  <m:r>
                    <w:rPr>
                      <w:rFonts w:ascii="Cambria Math" w:hAnsi="Cambria Math" w:cs="Arial"/>
                      <w:sz w:val="28"/>
                      <w:szCs w:val="28"/>
                    </w:rPr>
                    <m:t xml:space="preserve"> </m:t>
                  </m:r>
                </m:e>
                <m:e>
                  <m:ctrlPr>
                    <w:rPr>
                      <w:rFonts w:ascii="Cambria Math" w:eastAsia="Cambria Math" w:hAnsi="Cambria Math" w:cs="Arial"/>
                      <w:i/>
                      <w:sz w:val="28"/>
                      <w:szCs w:val="28"/>
                    </w:rPr>
                  </m:ctrlPr>
                </m:e>
                <m:e>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2∙</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T1</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T1</m:t>
                              </m:r>
                            </m:sup>
                          </m:sSup>
                        </m:den>
                      </m:f>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-(V-</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1/2</m:t>
                              </m:r>
                            </m:sub>
                            <m:sup>
                              <m:r>
                                <w:rPr>
                                  <w:rFonts w:ascii="Cambria Math" w:hAnsi="Cambria Math" w:cs="Arial"/>
                                  <w:sz w:val="28"/>
                                  <w:szCs w:val="28"/>
                                </w:rPr>
                                <m:t>T2</m:t>
                              </m:r>
                            </m:sup>
                          </m:sSub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k</m:t>
                              </m:r>
                            </m:e>
                            <m:sup>
                              <m:r>
                                <w:rPr>
                                  <w:rFonts w:ascii="Cambria Math" w:hAnsi="Cambria Math" w:cs="Arial"/>
                                  <w:sz w:val="28"/>
                                  <w:szCs w:val="28"/>
                                </w:rPr>
                                <m:t>T2</m:t>
                              </m:r>
                            </m:sup>
                          </m:sSup>
                        </m:den>
                      </m:f>
                      <m:r>
                        <w:rPr>
                          <w:rFonts w:ascii="Cambria Math" w:hAnsi="Cambria Math" w:cs="Arial"/>
                          <w:sz w:val="28"/>
                          <w:szCs w:val="28"/>
                        </w:rPr>
                        <m:t>)</m:t>
                      </m:r>
                    </m:den>
                  </m:f>
                  <m:r>
                    <w:rPr>
                      <w:rFonts w:ascii="Cambria Math" w:hAnsi="Cambria Math" w:cs="Arial"/>
                      <w:sz w:val="28"/>
                      <w:szCs w:val="28"/>
                    </w:rPr>
                    <m:t>, otherwise</m:t>
                  </m:r>
                </m:e>
              </m:eqArr>
            </m:e>
          </m:d>
          <m:r>
            <w:rPr>
              <w:rFonts w:ascii="Cambria Math" w:hAnsi="Cambria Math" w:cs="Arial"/>
              <w:sz w:val="28"/>
              <w:szCs w:val="28"/>
            </w:rPr>
            <m:t xml:space="preserve"> </m:t>
          </m:r>
        </m:oMath>
      </m:oMathPara>
    </w:p>
    <w:p w14:paraId="4E7E0E22" w14:textId="77777777" w:rsidR="000F343D" w:rsidRPr="007615A5" w:rsidRDefault="000F343D" w:rsidP="000F343D">
      <w:pPr>
        <w:ind w:left="720"/>
      </w:pPr>
      <w:r w:rsidRPr="007615A5">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up</m:t>
            </m:r>
          </m:sub>
        </m:sSub>
      </m:oMath>
      <w:r w:rsidRPr="007615A5">
        <w:rPr>
          <w:rFonts w:eastAsiaTheme="minorEastAsia"/>
        </w:rPr>
        <w:t xml:space="preserve"> are time constants;</w:t>
      </w:r>
      <w:r w:rsidRPr="007615A5">
        <w:t xml:space="preserv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1/2</m:t>
            </m:r>
          </m:sub>
          <m:sup>
            <m:r>
              <w:rPr>
                <w:rFonts w:ascii="Cambria Math" w:hAnsi="Cambria Math"/>
                <w:sz w:val="24"/>
                <w:szCs w:val="24"/>
              </w:rPr>
              <m:t>T1</m:t>
            </m:r>
          </m:sup>
        </m:sSubSup>
      </m:oMath>
      <w:r w:rsidRPr="007615A5">
        <w:rPr>
          <w:rFonts w:eastAsiaTheme="minorEastAsia"/>
        </w:rPr>
        <w:t xml:space="preserv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1/2</m:t>
            </m:r>
          </m:sub>
          <m:sup>
            <m:r>
              <w:rPr>
                <w:rFonts w:ascii="Cambria Math" w:hAnsi="Cambria Math"/>
                <w:sz w:val="24"/>
                <w:szCs w:val="24"/>
              </w:rPr>
              <m:t>T2</m:t>
            </m:r>
          </m:sup>
        </m:sSubSup>
      </m:oMath>
      <w:r w:rsidRPr="007615A5">
        <w:rPr>
          <w:rFonts w:eastAsiaTheme="minorEastAsia"/>
        </w:rPr>
        <w:t xml:space="preserve"> are </w:t>
      </w:r>
      <w:r>
        <w:rPr>
          <w:rFonts w:eastAsiaTheme="minorEastAsia"/>
        </w:rPr>
        <w:t xml:space="preserve">the </w:t>
      </w:r>
      <w:r w:rsidRPr="007615A5">
        <w:rPr>
          <w:rFonts w:eastAsiaTheme="minorEastAsia"/>
        </w:rPr>
        <w:t xml:space="preserve">half-voltages </w:t>
      </w:r>
      <w:r>
        <w:rPr>
          <w:rFonts w:eastAsiaTheme="minorEastAsia"/>
        </w:rPr>
        <w:t>of the</w:t>
      </w:r>
      <w:r w:rsidRPr="007615A5">
        <w:rPr>
          <w:rFonts w:eastAsiaTheme="minorEastAsia"/>
        </w:rPr>
        <w:t xml:space="preserve"> time constants;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T1</m:t>
            </m:r>
          </m:sup>
        </m:sSup>
      </m:oMath>
      <w:r w:rsidRPr="007615A5">
        <w:rPr>
          <w:rFonts w:eastAsiaTheme="minorEastAsia"/>
        </w:rPr>
        <w:t xml:space="preserve">, </w:t>
      </w:r>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T2</m:t>
            </m:r>
          </m:sup>
        </m:sSup>
      </m:oMath>
      <w:r w:rsidRPr="007615A5">
        <w:rPr>
          <w:rFonts w:eastAsiaTheme="minorEastAsia"/>
        </w:rPr>
        <w:t xml:space="preserve"> are </w:t>
      </w:r>
      <w:r>
        <w:rPr>
          <w:rFonts w:eastAsiaTheme="minorEastAsia"/>
        </w:rPr>
        <w:t xml:space="preserve">the </w:t>
      </w:r>
      <w:r w:rsidRPr="007615A5">
        <w:rPr>
          <w:rFonts w:eastAsiaTheme="minorEastAsia"/>
        </w:rPr>
        <w:t xml:space="preserve">slopes </w:t>
      </w:r>
      <w:r>
        <w:rPr>
          <w:rFonts w:eastAsiaTheme="minorEastAsia"/>
        </w:rPr>
        <w:t>of the</w:t>
      </w:r>
      <w:r w:rsidRPr="007615A5">
        <w:rPr>
          <w:rFonts w:eastAsiaTheme="minorEastAsia"/>
        </w:rPr>
        <w:t xml:space="preserve"> time constants;</w:t>
      </w:r>
      <w:r>
        <w:rPr>
          <w:rFonts w:eastAsiaTheme="minorEastAsia"/>
        </w:rPr>
        <w:t xml:space="preserve"> and</w:t>
      </w:r>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up</m:t>
            </m:r>
          </m:sub>
        </m:sSub>
      </m:oMath>
      <w:r w:rsidRPr="007615A5">
        <w:rPr>
          <w:rFonts w:eastAsiaTheme="minorEastAsia"/>
        </w:rPr>
        <w:t xml:space="preserve"> </w:t>
      </w:r>
      <w:r w:rsidRPr="007615A5">
        <w:t xml:space="preserve">is </w:t>
      </w:r>
      <w:r>
        <w:t xml:space="preserve">a </w:t>
      </w:r>
      <w:r w:rsidRPr="007615A5">
        <w:t>threshold.</w:t>
      </w:r>
    </w:p>
    <w:p w14:paraId="54F11740" w14:textId="77777777" w:rsidR="000F343D" w:rsidRPr="007615A5" w:rsidRDefault="000F343D" w:rsidP="000F343D"/>
    <w:p w14:paraId="4015D77A" w14:textId="77777777" w:rsidR="000F343D" w:rsidRPr="007615A5" w:rsidRDefault="000F343D" w:rsidP="000F343D">
      <w:pPr>
        <w:jc w:val="both"/>
      </w:pPr>
      <w:r w:rsidRPr="007615A5">
        <w:t xml:space="preserve">2) The </w:t>
      </w:r>
      <m:oMath>
        <m:r>
          <w:rPr>
            <w:rFonts w:ascii="Cambria Math" w:hAnsi="Cambria Math"/>
          </w:rPr>
          <m:t>α|β</m:t>
        </m:r>
      </m:oMath>
      <w:r w:rsidRPr="007615A5">
        <w:rPr>
          <w:i/>
        </w:rPr>
        <w:t xml:space="preserve"> description</w:t>
      </w:r>
      <w:r w:rsidRPr="007615A5">
        <w:t xml:space="preserve"> [see potassium delayed-rectifier channel description in </w:t>
      </w:r>
      <w:r w:rsidRPr="007615A5">
        <w:rPr>
          <w:highlight w:val="yellow"/>
        </w:rPr>
        <w:t>McCormick &amp; Huguenard, 1992</w:t>
      </w:r>
      <w:r w:rsidRPr="007615A5">
        <w:t>] of the gate variable (activation or inactivation) is defined as:</w:t>
      </w:r>
    </w:p>
    <w:p w14:paraId="20F84C5F" w14:textId="77777777" w:rsidR="000F343D" w:rsidRPr="007615A5" w:rsidRDefault="000F343D" w:rsidP="000F343D"/>
    <w:p w14:paraId="7096A550" w14:textId="77777777"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m</m:t>
                </m:r>
              </m:e>
              <m:e>
                <m:r>
                  <w:rPr>
                    <w:rFonts w:ascii="Cambria Math" w:hAnsi="Cambria Math"/>
                    <w:sz w:val="28"/>
                    <w:szCs w:val="28"/>
                  </w:rPr>
                  <m:t>h</m:t>
                </m:r>
              </m:e>
            </m:d>
          </m:e>
          <m:sub>
            <m:r>
              <w:rPr>
                <w:rFonts w:ascii="Cambria Math" w:hAnsi="Cambria Math"/>
                <w:sz w:val="28"/>
                <w:szCs w:val="28"/>
              </w:rPr>
              <m:t>∞</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α</m:t>
            </m:r>
          </m:num>
          <m:den>
            <m:r>
              <w:rPr>
                <w:rFonts w:ascii="Cambria Math" w:hAnsi="Cambria Math"/>
                <w:sz w:val="28"/>
                <w:szCs w:val="28"/>
              </w:rPr>
              <m:t>α+β</m:t>
            </m:r>
          </m:den>
        </m:f>
      </m:oMath>
      <w:r w:rsidRPr="007615A5">
        <w:rPr>
          <w:rFonts w:eastAsiaTheme="minorEastAsia"/>
        </w:rPr>
        <w:t xml:space="preserve"> , </w:t>
      </w:r>
    </w:p>
    <w:p w14:paraId="5E50CEDE" w14:textId="77777777" w:rsidR="000F343D" w:rsidRPr="007615A5" w:rsidRDefault="000F343D" w:rsidP="000F343D">
      <w:pPr>
        <w:ind w:left="720"/>
        <w:jc w:val="both"/>
      </w:pPr>
      <w:r w:rsidRPr="007615A5">
        <w:rPr>
          <w:rFonts w:eastAsiaTheme="minorEastAsia"/>
        </w:rPr>
        <w:t xml:space="preserve">where: </w:t>
      </w:r>
      <m:oMath>
        <m:d>
          <m:dPr>
            <m:begChr m:val="["/>
            <m:endChr m:val="]"/>
            <m:ctrlPr>
              <w:rPr>
                <w:rFonts w:ascii="Cambria Math" w:hAnsi="Cambria Math"/>
                <w:i/>
                <w:sz w:val="28"/>
                <w:szCs w:val="28"/>
              </w:rPr>
            </m:ctrlPr>
          </m:dPr>
          <m:e>
            <m:r>
              <w:rPr>
                <w:rFonts w:ascii="Cambria Math" w:hAnsi="Cambria Math"/>
                <w:sz w:val="28"/>
                <w:szCs w:val="28"/>
              </w:rPr>
              <m:t>α</m:t>
            </m:r>
          </m:e>
          <m:e>
            <m:r>
              <w:rPr>
                <w:rFonts w:ascii="Cambria Math" w:hAnsi="Cambria Math"/>
                <w:sz w:val="28"/>
                <w:szCs w:val="28"/>
              </w:rPr>
              <m:t>β</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A∙(B∙V-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C+</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 V-</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 xml:space="preserve"> )</m:t>
                </m:r>
              </m:num>
              <m:den>
                <m:r>
                  <w:rPr>
                    <w:rFonts w:ascii="Cambria Math" w:hAnsi="Cambria Math"/>
                    <w:sz w:val="28"/>
                    <w:szCs w:val="28"/>
                  </w:rPr>
                  <m:t>k</m:t>
                </m:r>
              </m:den>
            </m:f>
            <m:r>
              <w:rPr>
                <w:rFonts w:ascii="Cambria Math" w:hAnsi="Cambria Math"/>
                <w:sz w:val="28"/>
                <w:szCs w:val="28"/>
              </w:rPr>
              <m:t>)</m:t>
            </m:r>
          </m:den>
        </m:f>
      </m:oMath>
      <w:r w:rsidRPr="007615A5">
        <w:rPr>
          <w:rFonts w:eastAsiaTheme="minorEastAsia"/>
        </w:rPr>
        <w:t xml:space="preserve">; </w:t>
      </w:r>
      <m:oMath>
        <m:r>
          <w:rPr>
            <w:rFonts w:ascii="Cambria Math" w:hAnsi="Cambria Math"/>
            <w:sz w:val="24"/>
            <w:szCs w:val="24"/>
          </w:rPr>
          <m:t>V</m:t>
        </m:r>
      </m:oMath>
      <w:r w:rsidRPr="007615A5">
        <w:rPr>
          <w:rFonts w:eastAsiaTheme="minorEastAsia"/>
        </w:rPr>
        <w:t xml:space="preserve"> is</w:t>
      </w:r>
      <w:r>
        <w:rPr>
          <w:rFonts w:eastAsiaTheme="minorEastAsia"/>
        </w:rPr>
        <w:t xml:space="preserve"> the</w:t>
      </w:r>
      <w:r w:rsidRPr="007615A5">
        <w:rPr>
          <w:rFonts w:eastAsiaTheme="minorEastAsia"/>
        </w:rPr>
        <w:t xml:space="preserve"> membrane potential;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oMath>
      <w:r w:rsidRPr="007615A5">
        <w:rPr>
          <w:rFonts w:eastAsiaTheme="minorEastAsia"/>
        </w:rPr>
        <w:t xml:space="preserve"> is</w:t>
      </w:r>
      <w:r>
        <w:rPr>
          <w:rFonts w:eastAsiaTheme="minorEastAsia"/>
        </w:rPr>
        <w:t xml:space="preserve"> the</w:t>
      </w:r>
      <w:r w:rsidRPr="007615A5">
        <w:rPr>
          <w:rFonts w:eastAsiaTheme="minorEastAsia"/>
        </w:rPr>
        <w:t xml:space="preserve"> half-voltage; </w:t>
      </w:r>
      <m:oMath>
        <m:r>
          <w:rPr>
            <w:rFonts w:ascii="Cambria Math" w:hAnsi="Cambria Math"/>
            <w:sz w:val="24"/>
            <w:szCs w:val="24"/>
          </w:rPr>
          <m:t>k</m:t>
        </m:r>
      </m:oMath>
      <w:r w:rsidRPr="007615A5">
        <w:rPr>
          <w:rFonts w:eastAsiaTheme="minorEastAsia"/>
        </w:rPr>
        <w:t xml:space="preserve"> is </w:t>
      </w:r>
      <w:r>
        <w:rPr>
          <w:rFonts w:eastAsiaTheme="minorEastAsia"/>
        </w:rPr>
        <w:t xml:space="preserve">the </w:t>
      </w:r>
      <w:r w:rsidRPr="007615A5">
        <w:rPr>
          <w:rFonts w:eastAsiaTheme="minorEastAsia"/>
        </w:rPr>
        <w:t xml:space="preserve">slope; </w:t>
      </w:r>
      <m:oMath>
        <m:r>
          <w:rPr>
            <w:rFonts w:ascii="Cambria Math" w:hAnsi="Cambria Math"/>
            <w:sz w:val="24"/>
            <w:szCs w:val="24"/>
          </w:rPr>
          <m:t>A,B</m:t>
        </m:r>
      </m:oMath>
      <w:r w:rsidRPr="007615A5">
        <w:rPr>
          <w:rFonts w:eastAsiaTheme="minorEastAsia"/>
        </w:rPr>
        <w:t xml:space="preserve"> and </w:t>
      </w:r>
      <m:oMath>
        <m:r>
          <w:rPr>
            <w:rFonts w:ascii="Cambria Math" w:hAnsi="Cambria Math"/>
            <w:sz w:val="24"/>
            <w:szCs w:val="24"/>
          </w:rPr>
          <m:t>C</m:t>
        </m:r>
      </m:oMath>
      <w:r w:rsidRPr="007615A5">
        <w:rPr>
          <w:rFonts w:eastAsiaTheme="minorEastAsia"/>
        </w:rPr>
        <w:t xml:space="preserve"> are free parameters which specify either alpha or beta variable</w:t>
      </w:r>
      <w:r>
        <w:rPr>
          <w:rFonts w:eastAsiaTheme="minorEastAsia"/>
        </w:rPr>
        <w:t>s</w:t>
      </w:r>
      <w:r w:rsidRPr="007615A5">
        <w:rPr>
          <w:rFonts w:eastAsiaTheme="minorEastAsia"/>
        </w:rPr>
        <w:t xml:space="preserve">. </w:t>
      </w:r>
      <w:r w:rsidRPr="007615A5">
        <w:t>The time constants of different subtypes of gate variables are:</w:t>
      </w:r>
    </w:p>
    <w:p w14:paraId="5D1D0E90" w14:textId="77777777" w:rsidR="000F343D" w:rsidRPr="007615A5" w:rsidRDefault="000F343D" w:rsidP="000F343D">
      <w:pPr>
        <w:pStyle w:val="ListParagraph"/>
        <w:numPr>
          <w:ilvl w:val="0"/>
          <w:numId w:val="11"/>
        </w:numPr>
        <w:rPr>
          <w:rFonts w:ascii="Arial" w:eastAsiaTheme="minorEastAsia" w:hAnsi="Arial" w:cs="Arial"/>
        </w:rPr>
      </w:pPr>
      <w:r w:rsidRPr="007615A5">
        <w:rPr>
          <w:rFonts w:ascii="Arial" w:hAnsi="Arial" w:cs="Arial"/>
        </w:rPr>
        <w:t xml:space="preserve">instant current: </w:t>
      </w:r>
      <m:oMath>
        <m:r>
          <w:rPr>
            <w:rFonts w:ascii="Cambria Math" w:hAnsi="Cambria Math" w:cs="Arial"/>
            <w:sz w:val="28"/>
            <w:szCs w:val="28"/>
          </w:rPr>
          <m:t>T=0</m:t>
        </m:r>
      </m:oMath>
    </w:p>
    <w:p w14:paraId="3EC48414" w14:textId="77777777" w:rsidR="000F343D" w:rsidRPr="007615A5" w:rsidRDefault="000F343D" w:rsidP="000F343D">
      <w:pPr>
        <w:pStyle w:val="ListParagraph"/>
        <w:numPr>
          <w:ilvl w:val="0"/>
          <w:numId w:val="11"/>
        </w:numPr>
        <w:rPr>
          <w:rFonts w:ascii="Arial" w:eastAsiaTheme="minorEastAsia" w:hAnsi="Arial" w:cs="Arial"/>
        </w:rPr>
      </w:pPr>
      <m:oMath>
        <m:r>
          <w:rPr>
            <w:rFonts w:ascii="Cambria Math" w:hAnsi="Cambria Math" w:cs="Arial"/>
          </w:rPr>
          <m:t>α|β</m:t>
        </m:r>
      </m:oMath>
      <w:r w:rsidRPr="007615A5">
        <w:rPr>
          <w:rFonts w:ascii="Arial" w:hAnsi="Arial" w:cs="Arial"/>
          <w:i/>
        </w:rPr>
        <w:t xml:space="preserve"> </w:t>
      </w:r>
      <w:r w:rsidRPr="007615A5">
        <w:rPr>
          <w:rFonts w:ascii="Arial" w:hAnsi="Arial" w:cs="Arial"/>
        </w:rPr>
        <w:t xml:space="preserve">current </w:t>
      </w:r>
      <m:oMath>
        <m:r>
          <w:rPr>
            <w:rFonts w:ascii="Cambria Math" w:hAnsi="Cambria Math" w:cs="Arial"/>
            <w:sz w:val="28"/>
            <w:szCs w:val="28"/>
          </w:rPr>
          <m:t xml:space="preserve"> 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α+β</m:t>
            </m:r>
          </m:den>
        </m:f>
      </m:oMath>
    </w:p>
    <w:p w14:paraId="140BBDF9" w14:textId="77777777" w:rsidR="000F343D" w:rsidRPr="007615A5" w:rsidRDefault="000F343D" w:rsidP="000F343D">
      <w:pPr>
        <w:rPr>
          <w:b/>
          <w:i/>
        </w:rPr>
      </w:pPr>
    </w:p>
    <w:p w14:paraId="2183B09B" w14:textId="77777777" w:rsidR="000F343D" w:rsidRPr="00C46609" w:rsidRDefault="000F343D" w:rsidP="000F343D">
      <w:pPr>
        <w:jc w:val="both"/>
        <w:rPr>
          <w:rFonts w:eastAsiaTheme="minorHAnsi"/>
        </w:rPr>
      </w:pPr>
      <w:r w:rsidRPr="00C46609">
        <w:rPr>
          <w:b/>
        </w:rPr>
        <w:t>Other-gated ion channels</w:t>
      </w:r>
      <w:r>
        <w:rPr>
          <w:b/>
        </w:rPr>
        <w:t xml:space="preserve">: </w:t>
      </w:r>
      <w:r w:rsidRPr="007615A5">
        <w:t xml:space="preserve">The dynamics of gate variables </w:t>
      </w:r>
      <w:r w:rsidRPr="00C46609">
        <w:t>for</w:t>
      </w:r>
      <w:r w:rsidRPr="007615A5">
        <w:rPr>
          <w:i/>
        </w:rPr>
        <w:t xml:space="preserve"> Ca-activated potassium</w:t>
      </w:r>
      <w:r w:rsidRPr="007615A5">
        <w:t xml:space="preserve"> [</w:t>
      </w:r>
      <w:r w:rsidRPr="007615A5">
        <w:rPr>
          <w:highlight w:val="yellow"/>
        </w:rPr>
        <w:t>Mifflin et al. 1985</w:t>
      </w:r>
      <w:r w:rsidRPr="007615A5">
        <w:t>] channels are also described according to (</w:t>
      </w:r>
      <w:r>
        <w:t>10</w:t>
      </w:r>
      <w:r w:rsidRPr="007615A5">
        <w:t>). The steady states and time constants for these types of ion channels</w:t>
      </w:r>
      <w:r>
        <w:t>’</w:t>
      </w:r>
      <w:r w:rsidRPr="007615A5">
        <w:t xml:space="preserve"> gate variables are</w:t>
      </w:r>
      <w:r w:rsidRPr="007615A5">
        <w:rPr>
          <w:rFonts w:eastAsiaTheme="minorEastAsia"/>
        </w:rPr>
        <w:t>:</w:t>
      </w:r>
    </w:p>
    <w:p w14:paraId="541AF828" w14:textId="77777777" w:rsidR="000F343D" w:rsidRPr="007615A5" w:rsidRDefault="00651701" w:rsidP="000F343D">
      <w:pPr>
        <w:pStyle w:val="ListParagraph"/>
        <w:numPr>
          <w:ilvl w:val="0"/>
          <w:numId w:val="13"/>
        </w:numPr>
        <w:rPr>
          <w:rFonts w:ascii="Arial" w:eastAsiaTheme="minorEastAsia" w:hAnsi="Arial" w:cs="Arial"/>
        </w:rPr>
      </w:pPr>
      <m:oMath>
        <m:sSub>
          <m:sSubPr>
            <m:ctrlPr>
              <w:rPr>
                <w:rFonts w:ascii="Cambria Math" w:hAnsi="Cambria Math" w:cs="Arial"/>
                <w:i/>
                <w:sz w:val="28"/>
                <w:szCs w:val="28"/>
              </w:rPr>
            </m:ctrlPr>
          </m:sSubPr>
          <m:e>
            <m:r>
              <w:rPr>
                <w:rFonts w:ascii="Cambria Math" w:hAnsi="Cambria Math" w:cs="Arial"/>
                <w:sz w:val="28"/>
                <w:szCs w:val="28"/>
              </w:rPr>
              <m:t>[m|h]</m:t>
            </m:r>
          </m:e>
          <m:sub>
            <m:r>
              <w:rPr>
                <w:rFonts w:ascii="Cambria Math" w:hAnsi="Cambria Math" w:cs="Arial"/>
                <w:sz w:val="28"/>
                <w:szCs w:val="28"/>
              </w:rPr>
              <m:t>∞</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a</m:t>
            </m:r>
          </m:num>
          <m:den>
            <m:r>
              <w:rPr>
                <w:rFonts w:ascii="Cambria Math" w:hAnsi="Cambria Math" w:cs="Arial"/>
                <w:sz w:val="28"/>
                <w:szCs w:val="28"/>
              </w:rPr>
              <m:t>1+a</m:t>
            </m:r>
          </m:den>
        </m:f>
      </m:oMath>
      <w:r w:rsidR="000F343D" w:rsidRPr="007615A5">
        <w:rPr>
          <w:rFonts w:ascii="Arial" w:eastAsiaTheme="minorEastAsia" w:hAnsi="Arial" w:cs="Arial"/>
        </w:rPr>
        <w:t xml:space="preserve">, </w:t>
      </w:r>
      <m:oMath>
        <m:r>
          <w:rPr>
            <w:rFonts w:ascii="Cambria Math" w:hAnsi="Cambria Math" w:cs="Arial"/>
            <w:sz w:val="28"/>
            <w:szCs w:val="28"/>
          </w:rPr>
          <m:t>a=A∙(B∙</m:t>
        </m:r>
        <m:sSup>
          <m:sSupPr>
            <m:ctrlPr>
              <w:rPr>
                <w:rFonts w:ascii="Cambria Math" w:hAnsi="Cambria Math" w:cs="Arial"/>
                <w:i/>
                <w:sz w:val="28"/>
                <w:szCs w:val="28"/>
              </w:rPr>
            </m:ctrlPr>
          </m:sSupPr>
          <m:e>
            <m:r>
              <w:rPr>
                <w:rFonts w:ascii="Cambria Math" w:hAnsi="Cambria Math" w:cs="Arial"/>
                <w:sz w:val="28"/>
                <w:szCs w:val="28"/>
              </w:rPr>
              <m:t>[Ca])</m:t>
            </m:r>
          </m:e>
          <m:sup>
            <m:r>
              <w:rPr>
                <w:rFonts w:ascii="Cambria Math" w:hAnsi="Cambria Math" w:cs="Arial"/>
                <w:sz w:val="28"/>
                <w:szCs w:val="28"/>
              </w:rPr>
              <m:t>λ</m:t>
            </m:r>
          </m:sup>
        </m:sSup>
      </m:oMath>
      <w:r w:rsidR="000F343D" w:rsidRPr="007615A5">
        <w:rPr>
          <w:rFonts w:ascii="Arial" w:eastAsiaTheme="minorEastAsia" w:hAnsi="Arial" w:cs="Arial"/>
        </w:rPr>
        <w:t xml:space="preserve"> </w:t>
      </w:r>
    </w:p>
    <w:p w14:paraId="29AF0C2C" w14:textId="77777777" w:rsidR="000F343D" w:rsidRPr="007615A5" w:rsidRDefault="000F343D" w:rsidP="000F343D">
      <w:pPr>
        <w:pStyle w:val="ListParagraph"/>
        <w:ind w:left="1080"/>
        <w:rPr>
          <w:rFonts w:ascii="Arial" w:eastAsiaTheme="minorEastAsia" w:hAnsi="Arial" w:cs="Arial"/>
        </w:rPr>
      </w:pPr>
      <w:r w:rsidRPr="007615A5">
        <w:rPr>
          <w:rFonts w:ascii="Arial" w:eastAsiaTheme="minorEastAsia" w:hAnsi="Arial" w:cs="Arial"/>
        </w:rPr>
        <w:t xml:space="preserve">The time constants are: </w:t>
      </w:r>
      <m:oMath>
        <m:r>
          <w:rPr>
            <w:rFonts w:ascii="Cambria Math" w:hAnsi="Cambria Math" w:cs="Arial"/>
            <w:sz w:val="28"/>
            <w:szCs w:val="28"/>
          </w:rPr>
          <m:t>T=0</m:t>
        </m:r>
      </m:oMath>
      <w:r w:rsidRPr="007615A5">
        <w:rPr>
          <w:rFonts w:ascii="Arial" w:eastAsiaTheme="minorEastAsia" w:hAnsi="Arial" w:cs="Arial"/>
        </w:rPr>
        <w:t xml:space="preserve"> or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1+γ∙a</m:t>
            </m:r>
          </m:den>
        </m:f>
      </m:oMath>
    </w:p>
    <w:commentRangeStart w:id="667"/>
    <w:p w14:paraId="3B72AE34" w14:textId="77777777" w:rsidR="000F343D" w:rsidRPr="007615A5" w:rsidRDefault="00651701" w:rsidP="000F343D">
      <w:pPr>
        <w:pStyle w:val="ListParagraph"/>
        <w:numPr>
          <w:ilvl w:val="0"/>
          <w:numId w:val="13"/>
        </w:numPr>
        <w:rPr>
          <w:rFonts w:ascii="Arial" w:eastAsiaTheme="minorEastAsia" w:hAnsi="Arial" w:cs="Arial"/>
        </w:rPr>
      </w:pPr>
      <m:oMath>
        <m:sSub>
          <m:sSubPr>
            <m:ctrlPr>
              <w:rPr>
                <w:rFonts w:ascii="Cambria Math" w:hAnsi="Cambria Math" w:cs="Arial"/>
                <w:i/>
                <w:sz w:val="28"/>
                <w:szCs w:val="28"/>
              </w:rPr>
            </m:ctrlPr>
          </m:sSubPr>
          <m:e>
            <m:r>
              <w:rPr>
                <w:rFonts w:ascii="Cambria Math" w:hAnsi="Cambria Math" w:cs="Arial"/>
                <w:sz w:val="28"/>
                <w:szCs w:val="28"/>
              </w:rPr>
              <m:t>[m|h]</m:t>
            </m:r>
          </m:e>
          <m:sub>
            <m:r>
              <w:rPr>
                <w:rFonts w:ascii="Cambria Math" w:hAnsi="Cambria Math" w:cs="Arial"/>
                <w:sz w:val="28"/>
                <w:szCs w:val="28"/>
              </w:rPr>
              <m:t>∞</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α</m:t>
            </m:r>
          </m:num>
          <m:den>
            <m:r>
              <w:rPr>
                <w:rFonts w:ascii="Cambria Math" w:hAnsi="Cambria Math" w:cs="Arial"/>
                <w:sz w:val="28"/>
                <w:szCs w:val="28"/>
              </w:rPr>
              <m:t>α+β</m:t>
            </m:r>
          </m:den>
        </m:f>
      </m:oMath>
      <w:r w:rsidR="000F343D" w:rsidRPr="007615A5">
        <w:rPr>
          <w:rFonts w:ascii="Arial" w:eastAsiaTheme="minorEastAsia" w:hAnsi="Arial" w:cs="Arial"/>
        </w:rPr>
        <w:t xml:space="preserve"> , </w:t>
      </w:r>
      <m:oMath>
        <m:r>
          <w:rPr>
            <w:rFonts w:ascii="Cambria Math" w:hAnsi="Cambria Math" w:cs="Arial"/>
            <w:sz w:val="28"/>
            <w:szCs w:val="28"/>
          </w:rPr>
          <m:t>α=A∙[Ca]∙</m:t>
        </m:r>
        <m:func>
          <m:funcPr>
            <m:ctrlPr>
              <w:rPr>
                <w:rFonts w:ascii="Cambria Math" w:hAnsi="Cambria Math" w:cs="Arial"/>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V-</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num>
                  <m:den>
                    <m:r>
                      <w:rPr>
                        <w:rFonts w:ascii="Cambria Math" w:hAnsi="Cambria Math" w:cs="Arial"/>
                        <w:sz w:val="28"/>
                        <w:szCs w:val="28"/>
                      </w:rPr>
                      <m:t>k</m:t>
                    </m:r>
                  </m:den>
                </m:f>
              </m:e>
            </m:d>
            <m:ctrlPr>
              <w:rPr>
                <w:rFonts w:ascii="Cambria Math" w:hAnsi="Cambria Math" w:cs="Arial"/>
                <w:i/>
                <w:sz w:val="28"/>
                <w:szCs w:val="28"/>
              </w:rPr>
            </m:ctrlPr>
          </m:e>
        </m:func>
      </m:oMath>
      <w:r w:rsidR="000F343D" w:rsidRPr="007615A5">
        <w:rPr>
          <w:rFonts w:ascii="Arial" w:eastAsiaTheme="minorEastAsia" w:hAnsi="Arial" w:cs="Arial"/>
        </w:rPr>
        <w:t xml:space="preserve"> ,</w:t>
      </w:r>
      <m:oMath>
        <m:r>
          <w:rPr>
            <w:rFonts w:ascii="Cambria Math" w:hAnsi="Cambria Math" w:cs="Arial"/>
            <w:sz w:val="28"/>
            <w:szCs w:val="28"/>
          </w:rPr>
          <m:t xml:space="preserve"> β=B∙</m:t>
        </m:r>
        <m:func>
          <m:funcPr>
            <m:ctrlPr>
              <w:rPr>
                <w:rFonts w:ascii="Cambria Math" w:hAnsi="Cambria Math" w:cs="Arial"/>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V-</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num>
                  <m:den>
                    <m:r>
                      <w:rPr>
                        <w:rFonts w:ascii="Cambria Math" w:hAnsi="Cambria Math" w:cs="Arial"/>
                        <w:sz w:val="28"/>
                        <w:szCs w:val="28"/>
                      </w:rPr>
                      <m:t>k</m:t>
                    </m:r>
                  </m:den>
                </m:f>
              </m:e>
            </m:d>
            <m:ctrlPr>
              <w:rPr>
                <w:rFonts w:ascii="Cambria Math" w:hAnsi="Cambria Math" w:cs="Arial"/>
                <w:i/>
                <w:sz w:val="28"/>
                <w:szCs w:val="28"/>
              </w:rPr>
            </m:ctrlPr>
          </m:e>
        </m:func>
      </m:oMath>
    </w:p>
    <w:p w14:paraId="3991DFE7" w14:textId="77777777" w:rsidR="000F343D" w:rsidRPr="007615A5" w:rsidRDefault="000F343D" w:rsidP="000F343D">
      <w:pPr>
        <w:pStyle w:val="ListParagraph"/>
        <w:ind w:left="1080"/>
        <w:rPr>
          <w:rFonts w:ascii="Arial" w:eastAsiaTheme="minorEastAsia" w:hAnsi="Arial" w:cs="Arial"/>
        </w:rPr>
      </w:pPr>
      <w:r w:rsidRPr="007615A5">
        <w:rPr>
          <w:rFonts w:ascii="Arial" w:eastAsiaTheme="minorEastAsia" w:hAnsi="Arial" w:cs="Arial"/>
        </w:rPr>
        <w:t xml:space="preserve">The time constants are: </w:t>
      </w:r>
      <m:oMath>
        <m:r>
          <w:rPr>
            <w:rFonts w:ascii="Cambria Math" w:hAnsi="Cambria Math" w:cs="Arial"/>
            <w:sz w:val="28"/>
            <w:szCs w:val="28"/>
          </w:rPr>
          <m:t>T=0</m:t>
        </m:r>
      </m:oMath>
      <w:r w:rsidRPr="007615A5">
        <w:rPr>
          <w:rFonts w:ascii="Arial" w:eastAsiaTheme="minorEastAsia" w:hAnsi="Arial" w:cs="Arial"/>
        </w:rPr>
        <w:t xml:space="preserve"> or </w:t>
      </w:r>
      <m:oMath>
        <m:r>
          <w:rPr>
            <w:rFonts w:ascii="Cambria Math" w:hAnsi="Cambria Math" w:cs="Arial"/>
            <w:sz w:val="28"/>
            <w:szCs w:val="28"/>
          </w:rPr>
          <m:t>T=</m:t>
        </m:r>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0</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T</m:t>
                </m:r>
              </m:e>
              <m:sub>
                <m:r>
                  <w:rPr>
                    <w:rFonts w:ascii="Cambria Math" w:hAnsi="Cambria Math" w:cs="Arial"/>
                    <w:sz w:val="28"/>
                    <w:szCs w:val="28"/>
                  </w:rPr>
                  <m:t>max</m:t>
                </m:r>
              </m:sub>
            </m:sSub>
          </m:num>
          <m:den>
            <m:r>
              <w:rPr>
                <w:rFonts w:ascii="Cambria Math" w:hAnsi="Cambria Math" w:cs="Arial"/>
                <w:sz w:val="28"/>
                <w:szCs w:val="28"/>
              </w:rPr>
              <m:t>α+β</m:t>
            </m:r>
          </m:den>
        </m:f>
      </m:oMath>
    </w:p>
    <w:p w14:paraId="2C4760AF" w14:textId="77777777" w:rsidR="000F343D" w:rsidRPr="007615A5" w:rsidRDefault="000F343D" w:rsidP="000F343D">
      <w:pPr>
        <w:pStyle w:val="ListParagraph"/>
        <w:ind w:left="1080"/>
        <w:jc w:val="both"/>
        <w:rPr>
          <w:rFonts w:ascii="Arial" w:eastAsiaTheme="minorEastAsia" w:hAnsi="Arial" w:cs="Arial"/>
        </w:rPr>
      </w:pPr>
      <w:r w:rsidRPr="007615A5">
        <w:rPr>
          <w:rFonts w:ascii="Arial" w:eastAsiaTheme="minorEastAsia" w:hAnsi="Arial" w:cs="Arial"/>
        </w:rPr>
        <w:t xml:space="preserve">where: </w:t>
      </w:r>
      <m:oMath>
        <m:r>
          <w:rPr>
            <w:rFonts w:ascii="Cambria Math" w:hAnsi="Cambria Math" w:cs="Arial"/>
            <w:sz w:val="24"/>
            <w:szCs w:val="24"/>
          </w:rPr>
          <m:t>V</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membrane potential;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1/2</m:t>
            </m:r>
          </m:sub>
        </m:sSub>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half-voltage; </w:t>
      </w:r>
      <m:oMath>
        <m:r>
          <w:rPr>
            <w:rFonts w:ascii="Cambria Math" w:hAnsi="Cambria Math" w:cs="Arial"/>
            <w:sz w:val="24"/>
            <w:szCs w:val="24"/>
          </w:rPr>
          <m:t>k</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slope. The variables </w:t>
      </w:r>
      <m:oMath>
        <m:r>
          <w:rPr>
            <w:rFonts w:ascii="Cambria Math" w:hAnsi="Cambria Math" w:cs="Arial"/>
            <w:sz w:val="24"/>
            <w:szCs w:val="24"/>
          </w:rPr>
          <m:t xml:space="preserve">A,B,  λ </m:t>
        </m:r>
      </m:oMath>
      <w:r w:rsidRPr="007615A5">
        <w:rPr>
          <w:rFonts w:ascii="Arial" w:eastAsiaTheme="minorEastAsia" w:hAnsi="Arial" w:cs="Arial"/>
        </w:rPr>
        <w:t xml:space="preserve"> and </w:t>
      </w:r>
      <m:oMath>
        <m:r>
          <w:rPr>
            <w:rFonts w:ascii="Cambria Math" w:hAnsi="Cambria Math" w:cs="Arial"/>
            <w:sz w:val="24"/>
            <w:szCs w:val="24"/>
          </w:rPr>
          <m:t>γ</m:t>
        </m:r>
      </m:oMath>
      <w:r w:rsidRPr="007615A5">
        <w:rPr>
          <w:rFonts w:ascii="Arial" w:eastAsiaTheme="minorEastAsia" w:hAnsi="Arial" w:cs="Arial"/>
        </w:rPr>
        <w:t xml:space="preserve"> are free parameters which specify </w:t>
      </w:r>
      <w:r>
        <w:rPr>
          <w:rFonts w:ascii="Arial" w:eastAsiaTheme="minorEastAsia" w:hAnsi="Arial" w:cs="Arial"/>
        </w:rPr>
        <w:t xml:space="preserve">the </w:t>
      </w:r>
      <w:r w:rsidRPr="007615A5">
        <w:rPr>
          <w:rFonts w:ascii="Arial" w:eastAsiaTheme="minorEastAsia" w:hAnsi="Arial" w:cs="Arial"/>
        </w:rPr>
        <w:t>dynamics of the gate variable.</w:t>
      </w:r>
    </w:p>
    <w:commentRangeEnd w:id="667"/>
    <w:p w14:paraId="4954E327" w14:textId="77777777" w:rsidR="000F343D" w:rsidRPr="007615A5" w:rsidRDefault="000F343D" w:rsidP="000F343D">
      <w:r w:rsidRPr="007615A5">
        <w:rPr>
          <w:rStyle w:val="CommentReference"/>
        </w:rPr>
        <w:commentReference w:id="667"/>
      </w:r>
    </w:p>
    <w:p w14:paraId="589B373E" w14:textId="77777777" w:rsidR="000F343D" w:rsidRPr="007615A5" w:rsidRDefault="000F343D" w:rsidP="000F343D">
      <w:r w:rsidRPr="007615A5">
        <w:t xml:space="preserve">The </w:t>
      </w:r>
      <w:r w:rsidRPr="007615A5">
        <w:rPr>
          <w:i/>
        </w:rPr>
        <w:t>leak current</w:t>
      </w:r>
      <w:r w:rsidRPr="007615A5">
        <w:t xml:space="preserve"> approximates the passive properties of the </w:t>
      </w:r>
      <w:r>
        <w:t>neuron and is described</w:t>
      </w:r>
      <w:r w:rsidRPr="007615A5">
        <w:t xml:space="preserve"> </w:t>
      </w:r>
      <w:r>
        <w:t>as</w:t>
      </w:r>
      <w:r w:rsidRPr="007615A5">
        <w:t>:</w:t>
      </w:r>
    </w:p>
    <w:p w14:paraId="55A32AD3" w14:textId="77777777" w:rsidR="000F343D" w:rsidRPr="007615A5" w:rsidRDefault="000F343D" w:rsidP="000F343D"/>
    <w:p w14:paraId="6FAED0AB" w14:textId="64465070" w:rsidR="000F343D" w:rsidRPr="007615A5" w:rsidRDefault="000F343D" w:rsidP="000F343D">
      <w:pPr>
        <w:ind w:left="360" w:firstLine="720"/>
      </w:pPr>
      <m:oMath>
        <m:r>
          <w:rPr>
            <w:rFonts w:ascii="Cambria Math" w:hAnsi="Cambria Math"/>
            <w:sz w:val="28"/>
            <w:szCs w:val="28"/>
          </w:rPr>
          <m:t>I=</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∙(V-E</m:t>
        </m:r>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3.5</w:t>
      </w:r>
      <w:r w:rsidRPr="007615A5">
        <w:rPr>
          <w:rFonts w:eastAsiaTheme="minorEastAsia"/>
        </w:rPr>
        <w:t>)</w:t>
      </w:r>
    </w:p>
    <w:p w14:paraId="20881F2B" w14:textId="77777777" w:rsidR="000F343D" w:rsidRPr="007615A5" w:rsidRDefault="000F343D" w:rsidP="000F343D">
      <w:pPr>
        <w:pStyle w:val="ListParagraph"/>
        <w:ind w:left="1080"/>
        <w:rPr>
          <w:rFonts w:ascii="Arial" w:eastAsiaTheme="minorEastAsia" w:hAnsi="Arial" w:cs="Arial"/>
        </w:rPr>
      </w:pPr>
      <w:r w:rsidRPr="007615A5">
        <w:rPr>
          <w:rFonts w:ascii="Arial" w:hAnsi="Arial" w:cs="Arial"/>
        </w:rPr>
        <w:t>where:</w:t>
      </w:r>
      <w:r w:rsidRPr="007615A5">
        <w:rPr>
          <w:rFonts w:ascii="Arial" w:eastAsiaTheme="minorEastAsia" w:hAnsi="Arial" w:cs="Arial"/>
        </w:rPr>
        <w:t xml:space="preserve"> </w:t>
      </w:r>
      <m:oMath>
        <m:r>
          <w:rPr>
            <w:rFonts w:ascii="Cambria Math" w:hAnsi="Cambria Math" w:cs="Arial"/>
            <w:sz w:val="24"/>
            <w:szCs w:val="24"/>
          </w:rPr>
          <m:t>V</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 xml:space="preserve">membrane potential and </w:t>
      </w:r>
      <m:oMath>
        <m:r>
          <w:rPr>
            <w:rFonts w:ascii="Cambria Math" w:hAnsi="Cambria Math" w:cs="Arial"/>
            <w:sz w:val="24"/>
            <w:szCs w:val="24"/>
          </w:rPr>
          <m:t>E</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reversal potential of the leak current.</w:t>
      </w:r>
    </w:p>
    <w:p w14:paraId="21206F98" w14:textId="77777777" w:rsidR="000F343D" w:rsidRDefault="000F343D" w:rsidP="000F343D">
      <w:pPr>
        <w:jc w:val="both"/>
        <w:rPr>
          <w:b/>
        </w:rPr>
      </w:pPr>
    </w:p>
    <w:p w14:paraId="7465CBD2" w14:textId="77777777" w:rsidR="000F343D" w:rsidRPr="00D476DA" w:rsidRDefault="000F343D" w:rsidP="000F343D">
      <w:pPr>
        <w:jc w:val="both"/>
        <w:rPr>
          <w:rFonts w:eastAsiaTheme="minorHAnsi"/>
          <w:b/>
        </w:rPr>
      </w:pPr>
      <w:r w:rsidRPr="00D476DA">
        <w:rPr>
          <w:b/>
        </w:rPr>
        <w:t>Ligand-gated ion channels (synapses)</w:t>
      </w:r>
      <w:r>
        <w:rPr>
          <w:b/>
        </w:rPr>
        <w:t xml:space="preserve">: </w:t>
      </w:r>
      <w:r>
        <w:t>P</w:t>
      </w:r>
      <w:r w:rsidRPr="007615A5">
        <w:rPr>
          <w:rFonts w:eastAsiaTheme="minorEastAsia"/>
        </w:rPr>
        <w:t xml:space="preserve">ostsynaptic </w:t>
      </w:r>
      <w:r>
        <w:rPr>
          <w:rFonts w:eastAsiaTheme="minorEastAsia"/>
        </w:rPr>
        <w:t>current</w:t>
      </w:r>
      <w:r w:rsidRPr="007615A5">
        <w:rPr>
          <w:rFonts w:eastAsiaTheme="minorEastAsia"/>
        </w:rPr>
        <w:t xml:space="preserve"> </w:t>
      </w:r>
      <w:r w:rsidRPr="007615A5">
        <w:rPr>
          <w:rFonts w:eastAsiaTheme="minorEastAsia"/>
          <w:highlight w:val="yellow"/>
        </w:rPr>
        <w:t>[Ermentrout&amp;Terman, 2010, Destexhe et al., 1994, Destexhe&amp;Mainen, 1994, Destexhe et al., 1998</w:t>
      </w:r>
      <w:r w:rsidRPr="007615A5">
        <w:rPr>
          <w:rFonts w:eastAsiaTheme="minorEastAsia"/>
        </w:rPr>
        <w:t>] generated by</w:t>
      </w:r>
      <w:r>
        <w:rPr>
          <w:rFonts w:eastAsiaTheme="minorEastAsia"/>
        </w:rPr>
        <w:t xml:space="preserve"> the</w:t>
      </w:r>
      <w:r w:rsidRPr="007615A5">
        <w:rPr>
          <w:rFonts w:eastAsiaTheme="minorEastAsia"/>
        </w:rPr>
        <w:t xml:space="preserve"> j-th synapse is calculated as</w:t>
      </w:r>
      <w:r>
        <w:rPr>
          <w:rFonts w:eastAsiaTheme="minorEastAsia"/>
        </w:rPr>
        <w:t xml:space="preserve"> follows</w:t>
      </w:r>
      <w:r w:rsidRPr="007615A5">
        <w:rPr>
          <w:rFonts w:eastAsiaTheme="minorEastAsia"/>
        </w:rPr>
        <w:t>:</w:t>
      </w:r>
    </w:p>
    <w:p w14:paraId="00491A93" w14:textId="77777777" w:rsidR="000F343D" w:rsidRPr="007615A5" w:rsidRDefault="000F343D" w:rsidP="000F343D">
      <w:pPr>
        <w:jc w:val="both"/>
        <w:rPr>
          <w:rFonts w:eastAsiaTheme="minorEastAsia"/>
        </w:rPr>
      </w:pPr>
    </w:p>
    <w:p w14:paraId="0F8D2071" w14:textId="323A07F1" w:rsidR="000F343D" w:rsidRPr="007615A5" w:rsidRDefault="00651701" w:rsidP="000F343D">
      <w:pPr>
        <w:ind w:firstLine="720"/>
        <w:rPr>
          <w:rFonts w:eastAsiaTheme="minorEastAsia"/>
        </w:rPr>
      </w:pP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g</m:t>
            </m:r>
          </m:e>
          <m:sub>
            <m:r>
              <w:rPr>
                <w:rFonts w:ascii="Cambria Math" w:hAnsi="Cambria Math"/>
                <w:sz w:val="28"/>
                <w:szCs w:val="28"/>
              </w:rPr>
              <m:t>max</m:t>
            </m:r>
          </m:sub>
          <m:sup>
            <m:r>
              <w:rPr>
                <w:rFonts w:ascii="Cambria Math" w:hAnsi="Cambria Math"/>
                <w:sz w:val="28"/>
                <w:szCs w:val="28"/>
              </w:rPr>
              <m:t>j</m:t>
            </m:r>
          </m:sup>
        </m:sSub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∙h(V)∙(V-</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syn</m:t>
            </m:r>
          </m:sub>
          <m:sup>
            <m:r>
              <w:rPr>
                <w:rFonts w:ascii="Cambria Math" w:hAnsi="Cambria Math"/>
                <w:sz w:val="28"/>
                <w:szCs w:val="28"/>
              </w:rPr>
              <m:t>j</m:t>
            </m:r>
          </m:sup>
        </m:sSubSup>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3.6</w:t>
      </w:r>
      <w:r w:rsidR="000F343D" w:rsidRPr="007615A5">
        <w:rPr>
          <w:rFonts w:eastAsiaTheme="minorEastAsia"/>
        </w:rPr>
        <w:t>)</w:t>
      </w:r>
    </w:p>
    <w:p w14:paraId="34225AE1" w14:textId="77777777" w:rsidR="000F343D" w:rsidRPr="007615A5" w:rsidRDefault="000F343D" w:rsidP="000F343D">
      <w:pPr>
        <w:ind w:left="720"/>
        <w:jc w:val="both"/>
      </w:pPr>
      <w:r w:rsidRPr="007615A5">
        <w:t xml:space="preserve">where: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max</m:t>
            </m:r>
          </m:sub>
          <m:sup>
            <m:r>
              <w:rPr>
                <w:rFonts w:ascii="Cambria Math" w:hAnsi="Cambria Math"/>
                <w:sz w:val="24"/>
                <w:szCs w:val="24"/>
              </w:rPr>
              <m:t>j</m:t>
            </m:r>
          </m:sup>
        </m:sSubSup>
        <m:r>
          <w:rPr>
            <w:rFonts w:ascii="Cambria Math" w:hAnsi="Cambria Math"/>
            <w:sz w:val="24"/>
            <w:szCs w:val="24"/>
          </w:rPr>
          <m:t xml:space="preserve"> </m:t>
        </m:r>
      </m:oMath>
      <w:r w:rsidRPr="007615A5">
        <w:t xml:space="preserve">is </w:t>
      </w:r>
      <w:r>
        <w:t xml:space="preserve">the </w:t>
      </w:r>
      <w:r w:rsidRPr="007615A5">
        <w:t xml:space="preserve">maximal conductance; </w:t>
      </w: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j</m:t>
            </m:r>
          </m:sup>
        </m:sSup>
        <m:r>
          <w:rPr>
            <w:rFonts w:ascii="Cambria Math" w:hAnsi="Cambria Math"/>
            <w:sz w:val="24"/>
            <w:szCs w:val="24"/>
          </w:rPr>
          <m:t xml:space="preserve"> </m:t>
        </m:r>
      </m:oMath>
      <w:r w:rsidRPr="007615A5">
        <w:t>is</w:t>
      </w:r>
      <w:r>
        <w:t xml:space="preserve"> the</w:t>
      </w:r>
      <w:r w:rsidRPr="007615A5">
        <w:t xml:space="preserve"> gate variable that characterizes the transmitter release; </w:t>
      </w:r>
      <m:oMath>
        <m:r>
          <w:rPr>
            <w:rFonts w:ascii="Cambria Math" w:hAnsi="Cambria Math"/>
            <w:sz w:val="24"/>
            <w:szCs w:val="24"/>
          </w:rPr>
          <m:t>h(V)</m:t>
        </m:r>
      </m:oMath>
      <w:r w:rsidRPr="007615A5">
        <w:rPr>
          <w:rFonts w:eastAsiaTheme="minorEastAsia"/>
        </w:rPr>
        <w:t xml:space="preserve"> is the factor that defines how effectively the post-synaptic cell responds to neurotransmitters (</w:t>
      </w:r>
      <m:oMath>
        <m:r>
          <w:rPr>
            <w:rFonts w:ascii="Cambria Math" w:hAnsi="Cambria Math"/>
            <w:sz w:val="24"/>
            <w:szCs w:val="24"/>
          </w:rPr>
          <m:t>h(V)</m:t>
        </m:r>
      </m:oMath>
      <w:r>
        <w:rPr>
          <w:rFonts w:eastAsiaTheme="minorEastAsia"/>
        </w:rPr>
        <w:t xml:space="preserve">=1 for </w:t>
      </w:r>
      <w:r w:rsidRPr="007615A5">
        <w:rPr>
          <w:rFonts w:eastAsiaTheme="minorEastAsia"/>
        </w:rPr>
        <w:t xml:space="preserve">most synapses, except those </w:t>
      </w:r>
      <w:r>
        <w:rPr>
          <w:rFonts w:eastAsiaTheme="minorEastAsia"/>
        </w:rPr>
        <w:t xml:space="preserve">where </w:t>
      </w:r>
      <w:r w:rsidRPr="007615A5">
        <w:rPr>
          <w:rFonts w:eastAsiaTheme="minorEastAsia"/>
        </w:rPr>
        <w:t xml:space="preserve">the mechanism of synaptic plasticity is implemented); </w:t>
      </w:r>
      <m:oMath>
        <m:r>
          <w:rPr>
            <w:rFonts w:ascii="Cambria Math" w:hAnsi="Cambria Math"/>
            <w:sz w:val="24"/>
            <w:szCs w:val="24"/>
          </w:rPr>
          <m:t>V</m:t>
        </m:r>
      </m:oMath>
      <w:r w:rsidRPr="007615A5">
        <w:rPr>
          <w:rFonts w:eastAsiaTheme="minorEastAsia"/>
        </w:rPr>
        <w:t xml:space="preserve"> is</w:t>
      </w:r>
      <w:r>
        <w:rPr>
          <w:rFonts w:eastAsiaTheme="minorEastAsia"/>
        </w:rPr>
        <w:t xml:space="preserve"> the</w:t>
      </w:r>
      <w:r w:rsidRPr="007615A5">
        <w:rPr>
          <w:rFonts w:eastAsiaTheme="minorEastAsia"/>
        </w:rPr>
        <w:t xml:space="preserve"> membrane potential </w:t>
      </w:r>
      <w:r>
        <w:rPr>
          <w:rFonts w:eastAsiaTheme="minorEastAsia"/>
        </w:rPr>
        <w:t>of the</w:t>
      </w:r>
      <w:r w:rsidRPr="007615A5">
        <w:rPr>
          <w:rFonts w:eastAsiaTheme="minorEastAsia"/>
        </w:rPr>
        <w:t xml:space="preserve"> post-synaptic neuron;</w:t>
      </w:r>
      <w:r w:rsidRPr="007615A5">
        <w:t xml:space="preserve">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syn</m:t>
            </m:r>
          </m:sub>
          <m:sup>
            <m:r>
              <w:rPr>
                <w:rFonts w:ascii="Cambria Math" w:hAnsi="Cambria Math"/>
                <w:sz w:val="24"/>
                <w:szCs w:val="24"/>
              </w:rPr>
              <m:t>j</m:t>
            </m:r>
          </m:sup>
        </m:sSubSup>
        <m:r>
          <w:rPr>
            <w:rFonts w:ascii="Cambria Math" w:hAnsi="Cambria Math"/>
            <w:sz w:val="24"/>
            <w:szCs w:val="24"/>
          </w:rPr>
          <m:t xml:space="preserve"> </m:t>
        </m:r>
      </m:oMath>
      <w:r w:rsidRPr="007615A5">
        <w:t xml:space="preserve">is </w:t>
      </w:r>
      <w:r>
        <w:t xml:space="preserve">the </w:t>
      </w:r>
      <w:r w:rsidRPr="007615A5">
        <w:t xml:space="preserve">reversal potential </w:t>
      </w:r>
      <w:r>
        <w:t>of the</w:t>
      </w:r>
      <w:r w:rsidRPr="007615A5">
        <w:t xml:space="preserve"> </w:t>
      </w:r>
      <w:r w:rsidRPr="007615A5">
        <w:rPr>
          <w:i/>
        </w:rPr>
        <w:t>j</w:t>
      </w:r>
      <w:r w:rsidRPr="007615A5">
        <w:t>-th synapse.</w:t>
      </w:r>
    </w:p>
    <w:p w14:paraId="25054B0E" w14:textId="77777777" w:rsidR="000F343D" w:rsidRPr="007615A5" w:rsidRDefault="000F343D" w:rsidP="000F343D"/>
    <w:p w14:paraId="571D118E" w14:textId="77777777" w:rsidR="000F343D" w:rsidRDefault="000F343D" w:rsidP="000F343D">
      <w:pPr>
        <w:jc w:val="both"/>
      </w:pPr>
      <w:r>
        <w:t>S</w:t>
      </w:r>
      <w:r w:rsidRPr="007615A5">
        <w:t xml:space="preserve">uppose that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max</m:t>
            </m:r>
          </m:sub>
          <m:sup>
            <m:r>
              <w:rPr>
                <w:rFonts w:ascii="Cambria Math" w:hAnsi="Cambria Math"/>
                <w:sz w:val="24"/>
                <w:szCs w:val="24"/>
              </w:rPr>
              <m:t>j</m:t>
            </m:r>
          </m:sup>
        </m:sSubSup>
      </m:oMath>
      <w:r>
        <w:t xml:space="preserve"> and</w:t>
      </w:r>
      <w:r w:rsidRPr="007615A5">
        <w:t xml:space="preserve"> </w:t>
      </w:r>
      <m:oMath>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syn</m:t>
            </m:r>
          </m:sub>
          <m:sup>
            <m:r>
              <w:rPr>
                <w:rFonts w:ascii="Cambria Math" w:hAnsi="Cambria Math"/>
                <w:sz w:val="24"/>
                <w:szCs w:val="24"/>
              </w:rPr>
              <m:t>j</m:t>
            </m:r>
          </m:sup>
        </m:sSubSup>
        <m:r>
          <w:rPr>
            <w:rFonts w:ascii="Cambria Math" w:hAnsi="Cambria Math"/>
            <w:sz w:val="24"/>
            <w:szCs w:val="24"/>
          </w:rPr>
          <m:t xml:space="preserve">  </m:t>
        </m:r>
      </m:oMath>
      <w:r w:rsidRPr="007615A5">
        <w:t xml:space="preserve">are equal for </w:t>
      </w:r>
      <w:r w:rsidRPr="007615A5">
        <w:rPr>
          <w:i/>
        </w:rPr>
        <w:t>N</w:t>
      </w:r>
      <w:r w:rsidRPr="007615A5">
        <w:t xml:space="preserve"> synapses (</w:t>
      </w:r>
      <m:oMath>
        <m:r>
          <w:rPr>
            <w:rFonts w:ascii="Cambria Math" w:hAnsi="Cambria Math"/>
          </w:rPr>
          <m:t>j</m:t>
        </m:r>
      </m:oMath>
      <w:r w:rsidRPr="007615A5">
        <w:rPr>
          <w:i/>
        </w:rPr>
        <w:t xml:space="preserve"> = 1,..N</w:t>
      </w:r>
      <w:r w:rsidRPr="007615A5">
        <w:t>), then equation (</w:t>
      </w:r>
      <w:r>
        <w:t>13</w:t>
      </w:r>
      <w:r w:rsidRPr="007615A5">
        <w:t>) can be rewritten as:</w:t>
      </w:r>
    </w:p>
    <w:p w14:paraId="11375AA4" w14:textId="77777777" w:rsidR="000F343D" w:rsidRPr="007615A5" w:rsidRDefault="000F343D" w:rsidP="000F343D">
      <w:pPr>
        <w:jc w:val="both"/>
      </w:pPr>
    </w:p>
    <w:p w14:paraId="139D0831" w14:textId="6D4DF82A" w:rsidR="000F343D" w:rsidRPr="007615A5" w:rsidRDefault="000F343D" w:rsidP="000F343D">
      <w:pPr>
        <w:rPr>
          <w:rFonts w:eastAsiaTheme="minorEastAsia"/>
        </w:rPr>
      </w:pPr>
      <w:r w:rsidRPr="007615A5">
        <w:tab/>
      </w: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r>
          <w:rPr>
            <w:rFonts w:ascii="Cambria Math" w:eastAsiaTheme="minorEastAsia"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3.7</w:t>
      </w:r>
      <w:r w:rsidRPr="007615A5">
        <w:rPr>
          <w:rFonts w:eastAsiaTheme="minorEastAsia"/>
        </w:rPr>
        <w:t>)</w:t>
      </w:r>
    </w:p>
    <w:p w14:paraId="0A5005A3" w14:textId="77777777" w:rsidR="000F343D" w:rsidRPr="007615A5" w:rsidRDefault="000F343D" w:rsidP="000F343D">
      <w:pPr>
        <w:jc w:val="both"/>
        <w:rPr>
          <w:rFonts w:eastAsiaTheme="minorEastAsia"/>
        </w:rPr>
      </w:pPr>
    </w:p>
    <w:p w14:paraId="3AF4FCC8" w14:textId="77777777" w:rsidR="000F343D" w:rsidRDefault="000F343D" w:rsidP="000F343D">
      <w:pPr>
        <w:jc w:val="both"/>
        <w:rPr>
          <w:rFonts w:eastAsiaTheme="minorEastAsia"/>
        </w:rPr>
      </w:pPr>
      <w:r w:rsidRPr="007615A5">
        <w:rPr>
          <w:rFonts w:eastAsiaTheme="minorEastAsia"/>
        </w:rPr>
        <w:t>According to (</w:t>
      </w:r>
      <w:r>
        <w:rPr>
          <w:rFonts w:eastAsiaTheme="minorEastAsia"/>
        </w:rPr>
        <w:t>14</w:t>
      </w:r>
      <w:r w:rsidRPr="007615A5">
        <w:rPr>
          <w:rFonts w:eastAsiaTheme="minorEastAsia"/>
        </w:rPr>
        <w:t>) the total postsynaptic</w:t>
      </w:r>
      <w:r>
        <w:rPr>
          <w:rFonts w:eastAsiaTheme="minorEastAsia"/>
        </w:rPr>
        <w:t xml:space="preserve"> current</w:t>
      </w:r>
      <w:r w:rsidRPr="007615A5">
        <w:rPr>
          <w:rFonts w:eastAsiaTheme="minorEastAsia"/>
        </w:rPr>
        <w:t xml:space="preserve"> for similar synapses </w:t>
      </w:r>
      <w:r>
        <w:rPr>
          <w:rFonts w:eastAsiaTheme="minorEastAsia"/>
        </w:rPr>
        <w:t xml:space="preserve">at a </w:t>
      </w:r>
      <w:r w:rsidRPr="007615A5">
        <w:rPr>
          <w:rFonts w:eastAsiaTheme="minorEastAsia"/>
        </w:rPr>
        <w:t>neuron (</w:t>
      </w:r>
      <w:r w:rsidRPr="007615A5">
        <w:rPr>
          <w:rFonts w:eastAsiaTheme="minorEastAsia"/>
          <w:i/>
        </w:rPr>
        <w:t>j</w:t>
      </w:r>
      <w:r w:rsidRPr="007615A5">
        <w:rPr>
          <w:rFonts w:eastAsiaTheme="minorEastAsia"/>
        </w:rPr>
        <w:t xml:space="preserve"> = 1..N) is calculat</w:t>
      </w:r>
      <w:r>
        <w:rPr>
          <w:rFonts w:eastAsiaTheme="minorEastAsia"/>
        </w:rPr>
        <w:t xml:space="preserve">ed </w:t>
      </w:r>
      <w:r w:rsidRPr="007615A5">
        <w:rPr>
          <w:rFonts w:eastAsiaTheme="minorEastAsia"/>
        </w:rPr>
        <w:t>as</w:t>
      </w:r>
      <w:r>
        <w:rPr>
          <w:rFonts w:eastAsiaTheme="minorEastAsia"/>
        </w:rPr>
        <w:t xml:space="preserve"> follows</w:t>
      </w:r>
      <w:r w:rsidRPr="007615A5">
        <w:rPr>
          <w:rFonts w:eastAsiaTheme="minorEastAsia"/>
        </w:rPr>
        <w:t>:</w:t>
      </w:r>
    </w:p>
    <w:p w14:paraId="639251D5" w14:textId="77777777" w:rsidR="000F343D" w:rsidRPr="007615A5" w:rsidRDefault="000F343D" w:rsidP="000F343D">
      <w:pPr>
        <w:jc w:val="both"/>
        <w:rPr>
          <w:rFonts w:eastAsiaTheme="minorEastAsia"/>
        </w:rPr>
      </w:pPr>
    </w:p>
    <w:p w14:paraId="7F5A35A9" w14:textId="13D5EE8E" w:rsidR="000F343D" w:rsidRPr="007615A5" w:rsidRDefault="000F343D" w:rsidP="000F343D">
      <w:pPr>
        <w:jc w:val="both"/>
        <w:rPr>
          <w:rFonts w:eastAsiaTheme="minorEastAsia"/>
        </w:rPr>
      </w:pPr>
      <w:r w:rsidRPr="007615A5">
        <w:rPr>
          <w:rFonts w:eastAsiaTheme="minorEastAsia"/>
        </w:rPr>
        <w:tab/>
      </w: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j</m:t>
                </m:r>
              </m:sup>
            </m:sSubSup>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e>
        </m:nary>
        <m:r>
          <w:rPr>
            <w:rFonts w:ascii="Cambria Math" w:eastAsiaTheme="minorEastAsia" w:hAnsi="Cambria Math"/>
            <w:sz w:val="28"/>
            <w:szCs w:val="28"/>
          </w:rPr>
          <m:t>∙</m:t>
        </m:r>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ctrlPr>
              <w:rPr>
                <w:rFonts w:ascii="Cambria Math" w:eastAsiaTheme="minorEastAsia" w:hAnsi="Cambria Math"/>
                <w:i/>
                <w:sz w:val="28"/>
                <w:szCs w:val="28"/>
              </w:rPr>
            </m:ctrlPr>
          </m:e>
        </m:d>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ab/>
        <w:t>(</w:t>
      </w:r>
      <w:r w:rsidR="005740C7">
        <w:rPr>
          <w:rFonts w:eastAsiaTheme="minorEastAsia"/>
        </w:rPr>
        <w:t>3.8</w:t>
      </w:r>
      <w:r w:rsidRPr="007615A5">
        <w:rPr>
          <w:rFonts w:eastAsiaTheme="minorEastAsia"/>
        </w:rPr>
        <w:t>)</w:t>
      </w:r>
    </w:p>
    <w:p w14:paraId="42C99A11" w14:textId="77777777" w:rsidR="000F343D" w:rsidRPr="007615A5" w:rsidRDefault="000F343D" w:rsidP="000F343D">
      <w:pPr>
        <w:rPr>
          <w:rFonts w:eastAsiaTheme="minorEastAsia"/>
        </w:rPr>
      </w:pPr>
    </w:p>
    <w:p w14:paraId="4B2859D0" w14:textId="77777777" w:rsidR="000F343D" w:rsidRPr="007615A5" w:rsidRDefault="000F343D" w:rsidP="000F343D">
      <w:pPr>
        <w:rPr>
          <w:rFonts w:eastAsiaTheme="minorEastAsia"/>
        </w:rPr>
      </w:pPr>
      <w:r w:rsidRPr="007615A5">
        <w:rPr>
          <w:rFonts w:eastAsiaTheme="minorEastAsia"/>
        </w:rPr>
        <w:t xml:space="preserve">The current version of the package </w:t>
      </w:r>
      <w:r>
        <w:rPr>
          <w:rFonts w:eastAsiaTheme="minorEastAsia"/>
        </w:rPr>
        <w:t>supports</w:t>
      </w:r>
      <w:r w:rsidRPr="007615A5">
        <w:rPr>
          <w:rFonts w:eastAsiaTheme="minorEastAsia"/>
        </w:rPr>
        <w:t xml:space="preserve"> three types of synapses</w:t>
      </w:r>
      <w:r>
        <w:rPr>
          <w:rFonts w:eastAsiaTheme="minorEastAsia"/>
        </w:rPr>
        <w:t>,</w:t>
      </w:r>
      <w:r w:rsidRPr="007615A5">
        <w:rPr>
          <w:rFonts w:eastAsiaTheme="minorEastAsia"/>
        </w:rPr>
        <w:t xml:space="preserve"> which are:</w:t>
      </w:r>
    </w:p>
    <w:p w14:paraId="660A6005" w14:textId="77777777" w:rsidR="000F343D" w:rsidRPr="007615A5" w:rsidRDefault="000F343D" w:rsidP="000F343D">
      <w:pPr>
        <w:pStyle w:val="ListParagraph"/>
        <w:numPr>
          <w:ilvl w:val="0"/>
          <w:numId w:val="14"/>
        </w:numPr>
        <w:rPr>
          <w:rFonts w:ascii="Arial" w:eastAsiaTheme="minorEastAsia" w:hAnsi="Arial" w:cs="Arial"/>
        </w:rPr>
      </w:pPr>
      <w:r w:rsidRPr="007615A5">
        <w:rPr>
          <w:rFonts w:ascii="Arial" w:eastAsiaTheme="minorEastAsia" w:hAnsi="Arial" w:cs="Arial"/>
          <w:i/>
        </w:rPr>
        <w:lastRenderedPageBreak/>
        <w:t xml:space="preserve">Weighted sum </w:t>
      </w:r>
      <w:r w:rsidRPr="007615A5">
        <w:rPr>
          <w:rFonts w:ascii="Arial" w:eastAsiaTheme="minorEastAsia" w:hAnsi="Arial" w:cs="Arial"/>
        </w:rPr>
        <w:t>synapse</w:t>
      </w:r>
      <w:r>
        <w:rPr>
          <w:rFonts w:ascii="Arial" w:eastAsiaTheme="minorEastAsia" w:hAnsi="Arial" w:cs="Arial"/>
        </w:rPr>
        <w:t>:</w:t>
      </w:r>
    </w:p>
    <w:p w14:paraId="37128964"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 xml:space="preserve">The neural transmitter release for this type of synapse is modeled as </w:t>
      </w:r>
      <w:r>
        <w:rPr>
          <w:rFonts w:ascii="Arial" w:eastAsiaTheme="minorEastAsia" w:hAnsi="Arial" w:cs="Arial"/>
        </w:rPr>
        <w:t xml:space="preserve">the </w:t>
      </w:r>
      <w:r w:rsidRPr="007615A5">
        <w:rPr>
          <w:rFonts w:ascii="Arial" w:eastAsiaTheme="minorEastAsia" w:hAnsi="Arial" w:cs="Arial"/>
        </w:rPr>
        <w:t xml:space="preserve">weighted sum of all input signals </w:t>
      </w:r>
      <w:r>
        <w:rPr>
          <w:rFonts w:ascii="Arial" w:eastAsiaTheme="minorEastAsia" w:hAnsi="Arial" w:cs="Arial"/>
        </w:rPr>
        <w:t>at</w:t>
      </w:r>
      <w:r w:rsidRPr="007615A5">
        <w:rPr>
          <w:rFonts w:ascii="Arial" w:eastAsiaTheme="minorEastAsia" w:hAnsi="Arial" w:cs="Arial"/>
        </w:rPr>
        <w:t xml:space="preserve"> the synapse, and can be written as:</w:t>
      </w:r>
    </w:p>
    <w:p w14:paraId="5D2D988B" w14:textId="77777777" w:rsidR="000F343D" w:rsidRPr="007615A5" w:rsidRDefault="000F343D" w:rsidP="000F343D">
      <w:pPr>
        <w:pStyle w:val="ListParagraph"/>
        <w:spacing w:after="0"/>
        <w:ind w:left="1440"/>
        <w:jc w:val="both"/>
        <w:rPr>
          <w:rFonts w:ascii="Arial" w:eastAsiaTheme="minorEastAsia" w:hAnsi="Arial" w:cs="Arial"/>
        </w:rPr>
      </w:pPr>
    </w:p>
    <w:p w14:paraId="3941F6D2" w14:textId="4ED15539" w:rsidR="000F343D" w:rsidRPr="007615A5" w:rsidRDefault="00651701" w:rsidP="000F343D">
      <w:pPr>
        <w:pStyle w:val="ListParagraph"/>
        <w:ind w:left="1440"/>
        <w:rPr>
          <w:rFonts w:ascii="Arial" w:eastAsiaTheme="minorEastAsia" w:hAnsi="Arial" w:cs="Arial"/>
        </w:rPr>
      </w:pPr>
      <m:oMath>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j</m:t>
            </m:r>
          </m:sup>
        </m:sSup>
        <m:r>
          <w:rPr>
            <w:rFonts w:ascii="Cambria Math" w:hAnsi="Cambria Math" w:cs="Arial"/>
            <w:sz w:val="28"/>
            <w:szCs w:val="28"/>
          </w:rPr>
          <m:t>=α∙</m:t>
        </m:r>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j</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oMath>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5740C7">
        <w:rPr>
          <w:rFonts w:ascii="Arial" w:eastAsiaTheme="minorEastAsia" w:hAnsi="Arial" w:cs="Arial"/>
        </w:rPr>
        <w:tab/>
      </w:r>
      <w:r w:rsidR="000F343D" w:rsidRPr="007615A5">
        <w:rPr>
          <w:rFonts w:ascii="Arial" w:eastAsiaTheme="minorEastAsia" w:hAnsi="Arial" w:cs="Arial"/>
        </w:rPr>
        <w:tab/>
        <w:t>(</w:t>
      </w:r>
      <w:r w:rsidR="005740C7">
        <w:rPr>
          <w:rFonts w:ascii="Arial" w:eastAsiaTheme="minorEastAsia" w:hAnsi="Arial" w:cs="Arial"/>
        </w:rPr>
        <w:t>3.9</w:t>
      </w:r>
      <w:r w:rsidR="000F343D" w:rsidRPr="007615A5">
        <w:rPr>
          <w:rFonts w:ascii="Arial" w:eastAsiaTheme="minorEastAsia" w:hAnsi="Arial" w:cs="Arial"/>
        </w:rPr>
        <w:t>)</w:t>
      </w:r>
    </w:p>
    <w:p w14:paraId="32A6A677"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 xml:space="preserve">where: </w:t>
      </w:r>
      <m:oMath>
        <m:r>
          <w:rPr>
            <w:rFonts w:ascii="Cambria Math" w:hAnsi="Cambria Math" w:cs="Arial"/>
            <w:sz w:val="24"/>
            <w:szCs w:val="24"/>
          </w:rPr>
          <m:t>α</m:t>
        </m:r>
      </m:oMath>
      <w:r w:rsidRPr="007615A5">
        <w:rPr>
          <w:rFonts w:ascii="Arial" w:eastAsiaTheme="minorEastAsia" w:hAnsi="Arial" w:cs="Arial"/>
        </w:rPr>
        <w:t xml:space="preserve"> is </w:t>
      </w:r>
      <w:r>
        <w:rPr>
          <w:rFonts w:ascii="Arial" w:eastAsiaTheme="minorEastAsia" w:hAnsi="Arial" w:cs="Arial"/>
        </w:rPr>
        <w:t xml:space="preserve">the </w:t>
      </w:r>
      <w:r w:rsidRPr="007615A5">
        <w:rPr>
          <w:rFonts w:ascii="Arial" w:eastAsiaTheme="minorEastAsia" w:hAnsi="Arial" w:cs="Arial"/>
        </w:rPr>
        <w:t>transmitter release</w:t>
      </w:r>
      <w:r>
        <w:rPr>
          <w:rFonts w:ascii="Arial" w:eastAsiaTheme="minorEastAsia" w:hAnsi="Arial" w:cs="Arial"/>
        </w:rPr>
        <w:t xml:space="preserve"> </w:t>
      </w:r>
      <w:r w:rsidRPr="007615A5">
        <w:rPr>
          <w:rFonts w:ascii="Arial" w:eastAsiaTheme="minorEastAsia" w:hAnsi="Arial" w:cs="Arial"/>
        </w:rPr>
        <w:t xml:space="preserve">rate; </w:t>
      </w:r>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j</m:t>
            </m:r>
          </m:sup>
        </m:sSup>
      </m:oMath>
      <w:r w:rsidRPr="007615A5">
        <w:rPr>
          <w:rFonts w:ascii="Arial" w:eastAsiaTheme="minorEastAsia" w:hAnsi="Arial" w:cs="Arial"/>
        </w:rPr>
        <w:t xml:space="preserve"> and </w:t>
      </w:r>
      <m:oMath>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j</m:t>
            </m:r>
          </m:sup>
        </m:sSup>
      </m:oMath>
      <w:r w:rsidRPr="007615A5">
        <w:rPr>
          <w:rFonts w:ascii="Arial" w:eastAsiaTheme="minorEastAsia" w:hAnsi="Arial" w:cs="Arial"/>
        </w:rPr>
        <w:t xml:space="preserve"> are </w:t>
      </w:r>
      <w:r>
        <w:rPr>
          <w:rFonts w:ascii="Arial" w:eastAsiaTheme="minorEastAsia" w:hAnsi="Arial" w:cs="Arial"/>
        </w:rPr>
        <w:t xml:space="preserve">the </w:t>
      </w:r>
      <w:r w:rsidRPr="007615A5">
        <w:rPr>
          <w:rFonts w:ascii="Arial" w:eastAsiaTheme="minorEastAsia" w:hAnsi="Arial" w:cs="Arial"/>
        </w:rPr>
        <w:t xml:space="preserve">connection weight and input signal between </w:t>
      </w:r>
      <w:r>
        <w:rPr>
          <w:rFonts w:ascii="Arial" w:eastAsiaTheme="minorEastAsia" w:hAnsi="Arial" w:cs="Arial"/>
        </w:rPr>
        <w:t xml:space="preserve">a </w:t>
      </w:r>
      <w:r w:rsidRPr="007615A5">
        <w:rPr>
          <w:rFonts w:ascii="Arial" w:eastAsiaTheme="minorEastAsia" w:hAnsi="Arial" w:cs="Arial"/>
        </w:rPr>
        <w:t xml:space="preserve">post-synaptic neuron and </w:t>
      </w:r>
      <w:r>
        <w:rPr>
          <w:rFonts w:ascii="Arial" w:eastAsiaTheme="minorEastAsia" w:hAnsi="Arial" w:cs="Arial"/>
        </w:rPr>
        <w:t xml:space="preserve">a </w:t>
      </w:r>
      <w:r w:rsidRPr="007615A5">
        <w:rPr>
          <w:rFonts w:ascii="Arial" w:eastAsiaTheme="minorEastAsia" w:hAnsi="Arial" w:cs="Arial"/>
        </w:rPr>
        <w:t xml:space="preserve">non-spiking element </w:t>
      </w:r>
      <w:r>
        <w:rPr>
          <w:rFonts w:ascii="Arial" w:eastAsiaTheme="minorEastAsia" w:hAnsi="Arial" w:cs="Arial"/>
        </w:rPr>
        <w:t>in</w:t>
      </w:r>
      <w:r w:rsidRPr="007615A5">
        <w:rPr>
          <w:rFonts w:ascii="Arial" w:eastAsiaTheme="minorEastAsia" w:hAnsi="Arial" w:cs="Arial"/>
        </w:rPr>
        <w:t xml:space="preserve"> the network (</w:t>
      </w:r>
      <w:r>
        <w:rPr>
          <w:rFonts w:ascii="Arial" w:eastAsiaTheme="minorEastAsia" w:hAnsi="Arial" w:cs="Arial"/>
        </w:rPr>
        <w:t>such as</w:t>
      </w:r>
      <w:r w:rsidRPr="007615A5">
        <w:rPr>
          <w:rFonts w:ascii="Arial" w:eastAsiaTheme="minorEastAsia" w:hAnsi="Arial" w:cs="Arial"/>
        </w:rPr>
        <w:t xml:space="preserve"> drive, output, feedbacks; see section </w:t>
      </w:r>
      <w:r>
        <w:rPr>
          <w:rFonts w:ascii="Arial" w:eastAsiaTheme="minorEastAsia" w:hAnsi="Arial" w:cs="Arial"/>
          <w:b/>
        </w:rPr>
        <w:t>n</w:t>
      </w:r>
      <w:r w:rsidRPr="007615A5">
        <w:rPr>
          <w:rFonts w:ascii="Arial" w:eastAsiaTheme="minorEastAsia" w:hAnsi="Arial" w:cs="Arial"/>
          <w:b/>
        </w:rPr>
        <w:t xml:space="preserve">etwork </w:t>
      </w:r>
      <w:r>
        <w:rPr>
          <w:rFonts w:ascii="Arial" w:eastAsiaTheme="minorEastAsia" w:hAnsi="Arial" w:cs="Arial"/>
          <w:b/>
        </w:rPr>
        <w:t>u</w:t>
      </w:r>
      <w:r w:rsidRPr="007615A5">
        <w:rPr>
          <w:rFonts w:ascii="Arial" w:eastAsiaTheme="minorEastAsia" w:hAnsi="Arial" w:cs="Arial"/>
          <w:b/>
        </w:rPr>
        <w:t>nits</w:t>
      </w:r>
      <w:r w:rsidRPr="007615A5">
        <w:rPr>
          <w:rFonts w:ascii="Arial" w:eastAsiaTheme="minorEastAsia" w:hAnsi="Arial" w:cs="Arial"/>
        </w:rPr>
        <w:t>)</w:t>
      </w:r>
      <w:r>
        <w:rPr>
          <w:rFonts w:ascii="Arial" w:eastAsiaTheme="minorEastAsia" w:hAnsi="Arial" w:cs="Arial"/>
        </w:rPr>
        <w:t>, respectively</w:t>
      </w:r>
      <w:r w:rsidRPr="007615A5">
        <w:rPr>
          <w:rFonts w:ascii="Arial" w:eastAsiaTheme="minorEastAsia" w:hAnsi="Arial" w:cs="Arial"/>
        </w:rPr>
        <w:t xml:space="preserve">. The total </w:t>
      </w:r>
      <w:r w:rsidRPr="007615A5">
        <w:rPr>
          <w:rFonts w:ascii="Arial" w:hAnsi="Arial" w:cs="Arial"/>
        </w:rPr>
        <w:t xml:space="preserve">transmitter release </w:t>
      </w:r>
      <m:oMath>
        <m:r>
          <w:rPr>
            <w:rFonts w:ascii="Cambria Math" w:eastAsiaTheme="minorEastAsia" w:hAnsi="Cambria Math" w:cs="Arial"/>
          </w:rPr>
          <m:t>M</m:t>
        </m:r>
      </m:oMath>
      <w:r w:rsidRPr="007615A5">
        <w:rPr>
          <w:rFonts w:ascii="Arial" w:eastAsiaTheme="minorEastAsia" w:hAnsi="Arial" w:cs="Arial"/>
        </w:rPr>
        <w:t xml:space="preserve"> for all similar synapses can be written then as:</w:t>
      </w:r>
    </w:p>
    <w:p w14:paraId="3E4CE458" w14:textId="77777777" w:rsidR="000F343D" w:rsidRPr="007615A5" w:rsidRDefault="000F343D" w:rsidP="000F343D">
      <w:pPr>
        <w:pStyle w:val="ListParagraph"/>
        <w:ind w:left="1440"/>
        <w:jc w:val="both"/>
        <w:rPr>
          <w:rFonts w:ascii="Arial" w:eastAsiaTheme="minorEastAsia" w:hAnsi="Arial" w:cs="Arial"/>
        </w:rPr>
      </w:pPr>
    </w:p>
    <w:p w14:paraId="26E0D7E4" w14:textId="7A2C02E3" w:rsidR="000F343D" w:rsidRDefault="00651701" w:rsidP="000F343D">
      <w:pPr>
        <w:pStyle w:val="ListParagraph"/>
        <w:ind w:left="1440"/>
        <w:jc w:val="both"/>
        <w:rPr>
          <w:rFonts w:ascii="Arial" w:eastAsiaTheme="minorEastAsia" w:hAnsi="Arial" w:cs="Arial"/>
        </w:rPr>
      </w:pPr>
      <m:oMath>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j</m:t>
                </m:r>
              </m:sup>
            </m:sSup>
          </m:e>
        </m:nary>
        <m:r>
          <w:rPr>
            <w:rFonts w:ascii="Cambria Math" w:eastAsiaTheme="minorEastAsia" w:hAnsi="Cambria Math" w:cs="Arial"/>
            <w:sz w:val="28"/>
            <w:szCs w:val="28"/>
          </w:rPr>
          <m:t>=</m:t>
        </m:r>
        <m:r>
          <w:rPr>
            <w:rFonts w:ascii="Cambria Math" w:hAnsi="Cambria Math" w:cs="Arial"/>
            <w:sz w:val="28"/>
            <w:szCs w:val="28"/>
          </w:rPr>
          <m:t>α∙</m:t>
        </m:r>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j</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e>
        </m:nary>
      </m:oMath>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r>
      <w:r w:rsidR="000F343D" w:rsidRPr="007615A5">
        <w:rPr>
          <w:rFonts w:ascii="Arial" w:eastAsiaTheme="minorEastAsia" w:hAnsi="Arial" w:cs="Arial"/>
        </w:rPr>
        <w:tab/>
        <w:t>(</w:t>
      </w:r>
      <w:r w:rsidR="005740C7">
        <w:rPr>
          <w:rFonts w:ascii="Arial" w:eastAsiaTheme="minorEastAsia" w:hAnsi="Arial" w:cs="Arial"/>
        </w:rPr>
        <w:t>3.10</w:t>
      </w:r>
      <w:r w:rsidR="000F343D" w:rsidRPr="007615A5">
        <w:rPr>
          <w:rFonts w:ascii="Arial" w:eastAsiaTheme="minorEastAsia" w:hAnsi="Arial" w:cs="Arial"/>
        </w:rPr>
        <w:t>)</w:t>
      </w:r>
    </w:p>
    <w:p w14:paraId="1AC70A17" w14:textId="77777777" w:rsidR="000F343D" w:rsidRPr="007615A5" w:rsidRDefault="000F343D" w:rsidP="000F343D">
      <w:pPr>
        <w:pStyle w:val="ListParagraph"/>
        <w:ind w:left="1440"/>
        <w:jc w:val="both"/>
        <w:rPr>
          <w:rFonts w:ascii="Arial" w:eastAsiaTheme="minorEastAsia" w:hAnsi="Arial" w:cs="Arial"/>
        </w:rPr>
      </w:pPr>
    </w:p>
    <w:p w14:paraId="60DADA09" w14:textId="77777777" w:rsidR="000F343D" w:rsidRPr="007615A5" w:rsidRDefault="000F343D" w:rsidP="000F343D">
      <w:pPr>
        <w:pStyle w:val="ListParagraph"/>
        <w:numPr>
          <w:ilvl w:val="0"/>
          <w:numId w:val="14"/>
        </w:numPr>
        <w:rPr>
          <w:rFonts w:ascii="Arial" w:eastAsiaTheme="minorEastAsia" w:hAnsi="Arial" w:cs="Arial"/>
        </w:rPr>
      </w:pPr>
      <w:r w:rsidRPr="007615A5">
        <w:rPr>
          <w:rFonts w:ascii="Arial" w:eastAsiaTheme="minorEastAsia" w:hAnsi="Arial" w:cs="Arial"/>
          <w:i/>
        </w:rPr>
        <w:t xml:space="preserve">Instant </w:t>
      </w:r>
      <w:r w:rsidRPr="007615A5">
        <w:rPr>
          <w:rFonts w:ascii="Arial" w:eastAsiaTheme="minorEastAsia" w:hAnsi="Arial" w:cs="Arial"/>
        </w:rPr>
        <w:t>synapse</w:t>
      </w:r>
      <w:r>
        <w:rPr>
          <w:rFonts w:ascii="Arial" w:eastAsiaTheme="minorEastAsia" w:hAnsi="Arial" w:cs="Arial"/>
        </w:rPr>
        <w:t>:</w:t>
      </w:r>
    </w:p>
    <w:p w14:paraId="46EB88A0"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The simplest model of transmitter release at</w:t>
      </w:r>
      <w:r>
        <w:rPr>
          <w:rFonts w:ascii="Arial" w:eastAsiaTheme="minorEastAsia" w:hAnsi="Arial" w:cs="Arial"/>
        </w:rPr>
        <w:t xml:space="preserve"> the</w:t>
      </w:r>
      <w:r w:rsidRPr="007615A5">
        <w:rPr>
          <w:rFonts w:ascii="Arial" w:eastAsiaTheme="minorEastAsia" w:hAnsi="Arial" w:cs="Arial"/>
        </w:rPr>
        <w:t xml:space="preserve"> </w:t>
      </w:r>
      <w:r w:rsidRPr="007615A5">
        <w:rPr>
          <w:rFonts w:ascii="Arial" w:eastAsiaTheme="minorEastAsia" w:hAnsi="Arial" w:cs="Arial"/>
          <w:i/>
        </w:rPr>
        <w:t>j</w:t>
      </w:r>
      <w:r w:rsidRPr="007615A5">
        <w:rPr>
          <w:rFonts w:ascii="Arial" w:eastAsiaTheme="minorEastAsia" w:hAnsi="Arial" w:cs="Arial"/>
        </w:rPr>
        <w:t>-th synapse between post- and pre- synaptic non-spiking neuron</w:t>
      </w:r>
      <w:r>
        <w:rPr>
          <w:rFonts w:ascii="Arial" w:eastAsiaTheme="minorEastAsia" w:hAnsi="Arial" w:cs="Arial"/>
        </w:rPr>
        <w:t>s</w:t>
      </w:r>
      <w:r w:rsidRPr="007615A5">
        <w:rPr>
          <w:rFonts w:ascii="Arial" w:eastAsiaTheme="minorEastAsia" w:hAnsi="Arial" w:cs="Arial"/>
        </w:rPr>
        <w:t xml:space="preserve"> is model</w:t>
      </w:r>
      <w:r>
        <w:rPr>
          <w:rFonts w:ascii="Arial" w:eastAsiaTheme="minorEastAsia" w:hAnsi="Arial" w:cs="Arial"/>
        </w:rPr>
        <w:t>ed</w:t>
      </w:r>
      <w:r w:rsidRPr="007615A5">
        <w:rPr>
          <w:rFonts w:ascii="Arial" w:eastAsiaTheme="minorEastAsia" w:hAnsi="Arial" w:cs="Arial"/>
        </w:rPr>
        <w:t xml:space="preserve"> </w:t>
      </w:r>
      <w:r>
        <w:rPr>
          <w:rFonts w:ascii="Arial" w:eastAsiaTheme="minorEastAsia" w:hAnsi="Arial" w:cs="Arial"/>
        </w:rPr>
        <w:t>as a</w:t>
      </w:r>
      <w:r w:rsidRPr="007615A5">
        <w:rPr>
          <w:rFonts w:ascii="Arial" w:eastAsiaTheme="minorEastAsia" w:hAnsi="Arial" w:cs="Arial"/>
        </w:rPr>
        <w:t xml:space="preserve"> sigmoid function and is described as follow</w:t>
      </w:r>
      <w:r>
        <w:rPr>
          <w:rFonts w:ascii="Arial" w:eastAsiaTheme="minorEastAsia" w:hAnsi="Arial" w:cs="Arial"/>
        </w:rPr>
        <w:t>s</w:t>
      </w:r>
      <w:r w:rsidRPr="007615A5">
        <w:rPr>
          <w:rFonts w:ascii="Arial" w:eastAsiaTheme="minorEastAsia" w:hAnsi="Arial" w:cs="Arial"/>
        </w:rPr>
        <w:t>:</w:t>
      </w:r>
    </w:p>
    <w:p w14:paraId="54E5378B" w14:textId="77777777" w:rsidR="000F343D" w:rsidRPr="007615A5" w:rsidRDefault="000F343D" w:rsidP="000F343D">
      <w:pPr>
        <w:pStyle w:val="ListParagraph"/>
        <w:spacing w:after="0"/>
        <w:ind w:left="1440"/>
        <w:jc w:val="both"/>
        <w:rPr>
          <w:rFonts w:ascii="Arial" w:eastAsiaTheme="minorEastAsia" w:hAnsi="Arial" w:cs="Arial"/>
        </w:rPr>
      </w:pPr>
    </w:p>
    <w:p w14:paraId="7890AC08" w14:textId="5D0B812E" w:rsidR="000F343D" w:rsidRPr="007615A5" w:rsidRDefault="00651701" w:rsidP="000F343D">
      <w:pPr>
        <w:ind w:left="720" w:firstLine="720"/>
        <w:rPr>
          <w:rFonts w:eastAsiaTheme="minorEastAsia"/>
        </w:rPr>
      </w:pPr>
      <m:oMath>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j</m:t>
            </m:r>
          </m:sup>
        </m:sSup>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r>
              <m:rPr>
                <m:sty m:val="p"/>
              </m:rPr>
              <w:rPr>
                <w:rFonts w:ascii="Cambria Math" w:hAnsi="Cambria Math"/>
                <w:sz w:val="28"/>
                <w:szCs w:val="28"/>
              </w:rPr>
              <m:t>exp⁡</m:t>
            </m:r>
            <m:r>
              <w:rPr>
                <w:rFonts w:ascii="Cambria Math" w:hAnsi="Cambria Math"/>
                <w:sz w:val="28"/>
                <w:szCs w:val="28"/>
              </w:rPr>
              <m:t>(-</m:t>
            </m:r>
            <m:f>
              <m:fPr>
                <m:type m:val="lin"/>
                <m:ctrlPr>
                  <w:rPr>
                    <w:rFonts w:ascii="Cambria Math" w:hAnsi="Cambria Math"/>
                    <w:i/>
                    <w:sz w:val="28"/>
                    <w:szCs w:val="28"/>
                  </w:rPr>
                </m:ctrlPr>
              </m:fPr>
              <m:num>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1/2</m:t>
                    </m:r>
                  </m:sub>
                </m:sSub>
                <m:r>
                  <w:rPr>
                    <w:rFonts w:ascii="Cambria Math" w:hAnsi="Cambria Math"/>
                    <w:sz w:val="28"/>
                    <w:szCs w:val="28"/>
                  </w:rPr>
                  <m:t>)</m:t>
                </m:r>
              </m:num>
              <m:den>
                <m:r>
                  <w:rPr>
                    <w:rFonts w:ascii="Cambria Math" w:hAnsi="Cambria Math"/>
                    <w:sz w:val="28"/>
                    <w:szCs w:val="28"/>
                  </w:rPr>
                  <m:t>k</m:t>
                </m:r>
              </m:den>
            </m:f>
            <m:r>
              <w:rPr>
                <w:rFonts w:ascii="Cambria Math" w:hAnsi="Cambria Math"/>
                <w:sz w:val="28"/>
                <w:szCs w:val="28"/>
              </w:rPr>
              <m:t>)</m:t>
            </m:r>
          </m:den>
        </m:f>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t>(</w:t>
      </w:r>
      <w:r w:rsidR="005740C7">
        <w:rPr>
          <w:rFonts w:eastAsiaTheme="minorEastAsia"/>
        </w:rPr>
        <w:t>3.11</w:t>
      </w:r>
      <w:r w:rsidR="000F343D" w:rsidRPr="007615A5">
        <w:rPr>
          <w:rFonts w:eastAsiaTheme="minorEastAsia"/>
        </w:rPr>
        <w:t>)</w:t>
      </w:r>
    </w:p>
    <w:p w14:paraId="61249542" w14:textId="77777777" w:rsidR="000F343D" w:rsidRDefault="000F343D" w:rsidP="000F343D">
      <w:pPr>
        <w:pStyle w:val="ListParagraph"/>
        <w:ind w:left="1440"/>
        <w:jc w:val="both"/>
        <w:rPr>
          <w:rFonts w:ascii="Arial" w:eastAsiaTheme="minorEastAsia" w:hAnsi="Arial" w:cs="Arial"/>
        </w:rPr>
      </w:pPr>
      <w:r w:rsidRPr="007615A5">
        <w:rPr>
          <w:rFonts w:ascii="Arial" w:eastAsiaTheme="minorEastAsia" w:hAnsi="Arial" w:cs="Arial"/>
        </w:rPr>
        <w:t xml:space="preserve">where: </w:t>
      </w:r>
      <m:oMath>
        <m:r>
          <w:rPr>
            <w:rFonts w:ascii="Cambria Math" w:hAnsi="Cambria Math" w:cs="Arial"/>
          </w:rPr>
          <m:t>α</m:t>
        </m:r>
      </m:oMath>
      <w:r w:rsidRPr="007615A5">
        <w:rPr>
          <w:rFonts w:ascii="Arial" w:eastAsiaTheme="minorEastAsia" w:hAnsi="Arial" w:cs="Arial"/>
        </w:rPr>
        <w:t xml:space="preserve"> </w:t>
      </w:r>
      <w:r>
        <w:rPr>
          <w:rFonts w:ascii="Arial" w:eastAsiaTheme="minorEastAsia" w:hAnsi="Arial" w:cs="Arial"/>
        </w:rPr>
        <w:t>is the</w:t>
      </w:r>
      <w:r w:rsidRPr="007615A5">
        <w:rPr>
          <w:rFonts w:ascii="Arial" w:eastAsiaTheme="minorEastAsia" w:hAnsi="Arial" w:cs="Arial"/>
        </w:rPr>
        <w:t xml:space="preserve"> transmitter release</w:t>
      </w:r>
      <w:r>
        <w:rPr>
          <w:rFonts w:ascii="Arial" w:eastAsiaTheme="minorEastAsia" w:hAnsi="Arial" w:cs="Arial"/>
        </w:rPr>
        <w:t xml:space="preserve"> </w:t>
      </w:r>
      <w:r w:rsidRPr="007615A5">
        <w:rPr>
          <w:rFonts w:ascii="Arial" w:eastAsiaTheme="minorEastAsia" w:hAnsi="Arial" w:cs="Arial"/>
        </w:rPr>
        <w:t xml:space="preserve">rate; </w:t>
      </w:r>
      <m:oMath>
        <m:sSup>
          <m:sSupPr>
            <m:ctrlPr>
              <w:rPr>
                <w:rFonts w:ascii="Cambria Math" w:hAnsi="Cambria Math" w:cs="Arial"/>
                <w:i/>
                <w:sz w:val="24"/>
                <w:szCs w:val="24"/>
              </w:rPr>
            </m:ctrlPr>
          </m:sSupPr>
          <m:e>
            <m:r>
              <w:rPr>
                <w:rFonts w:ascii="Cambria Math" w:hAnsi="Cambria Math" w:cs="Arial"/>
                <w:sz w:val="24"/>
                <w:szCs w:val="24"/>
              </w:rPr>
              <m:t>w</m:t>
            </m:r>
          </m:e>
          <m:sup>
            <m:r>
              <w:rPr>
                <w:rFonts w:ascii="Cambria Math" w:hAnsi="Cambria Math" w:cs="Arial"/>
                <w:sz w:val="24"/>
                <w:szCs w:val="24"/>
              </w:rPr>
              <m:t>j</m:t>
            </m:r>
          </m:sup>
        </m:sSup>
      </m:oMath>
      <w:r w:rsidRPr="007615A5">
        <w:rPr>
          <w:rFonts w:ascii="Arial" w:eastAsiaTheme="minorEastAsia" w:hAnsi="Arial" w:cs="Arial"/>
        </w:rPr>
        <w:t xml:space="preserve"> </w:t>
      </w:r>
      <w:r>
        <w:rPr>
          <w:rFonts w:ascii="Arial" w:eastAsiaTheme="minorEastAsia" w:hAnsi="Arial" w:cs="Arial"/>
        </w:rPr>
        <w:t>is the</w:t>
      </w:r>
      <w:r w:rsidRPr="007615A5">
        <w:rPr>
          <w:rFonts w:ascii="Arial" w:eastAsiaTheme="minorEastAsia" w:hAnsi="Arial" w:cs="Arial"/>
        </w:rPr>
        <w:t xml:space="preserve"> connection weight </w:t>
      </w:r>
      <w:r>
        <w:rPr>
          <w:rFonts w:ascii="Arial" w:eastAsiaTheme="minorEastAsia" w:hAnsi="Arial" w:cs="Arial"/>
        </w:rPr>
        <w:t>of the</w:t>
      </w:r>
      <w:r w:rsidRPr="007615A5">
        <w:rPr>
          <w:rFonts w:ascii="Arial" w:eastAsiaTheme="minorEastAsia" w:hAnsi="Arial" w:cs="Arial"/>
        </w:rPr>
        <w:t xml:space="preserve"> </w:t>
      </w:r>
      <w:r w:rsidRPr="007615A5">
        <w:rPr>
          <w:rFonts w:ascii="Arial" w:eastAsiaTheme="minorEastAsia" w:hAnsi="Arial" w:cs="Arial"/>
          <w:i/>
        </w:rPr>
        <w:t>j</w:t>
      </w:r>
      <w:r w:rsidRPr="007615A5">
        <w:rPr>
          <w:rFonts w:ascii="Arial" w:eastAsiaTheme="minorEastAsia" w:hAnsi="Arial" w:cs="Arial"/>
        </w:rPr>
        <w:t xml:space="preserve">-th synapse between post- and pre- synaptic neurons; </w:t>
      </w:r>
      <m:oMath>
        <m:sSubSup>
          <m:sSubSupPr>
            <m:ctrlPr>
              <w:rPr>
                <w:rFonts w:ascii="Cambria Math" w:hAnsi="Cambria Math" w:cs="Arial"/>
                <w:i/>
                <w:sz w:val="24"/>
                <w:szCs w:val="24"/>
              </w:rPr>
            </m:ctrlPr>
          </m:sSubSupPr>
          <m:e>
            <m:r>
              <w:rPr>
                <w:rFonts w:ascii="Cambria Math" w:hAnsi="Cambria Math" w:cs="Arial"/>
                <w:sz w:val="24"/>
                <w:szCs w:val="24"/>
              </w:rPr>
              <m:t>V</m:t>
            </m:r>
          </m:e>
          <m:sub>
            <m:r>
              <w:rPr>
                <w:rFonts w:ascii="Cambria Math" w:hAnsi="Cambria Math" w:cs="Arial"/>
                <w:sz w:val="24"/>
                <w:szCs w:val="24"/>
              </w:rPr>
              <m:t>pre</m:t>
            </m:r>
          </m:sub>
          <m:sup>
            <m:r>
              <w:rPr>
                <w:rFonts w:ascii="Cambria Math" w:hAnsi="Cambria Math" w:cs="Arial"/>
                <w:sz w:val="24"/>
                <w:szCs w:val="24"/>
              </w:rPr>
              <m:t>j</m:t>
            </m:r>
          </m:sup>
        </m:sSubSup>
      </m:oMath>
      <w:r w:rsidRPr="007615A5">
        <w:rPr>
          <w:rFonts w:ascii="Arial" w:eastAsiaTheme="minorEastAsia" w:hAnsi="Arial" w:cs="Arial"/>
        </w:rPr>
        <w:t xml:space="preserve"> </w:t>
      </w:r>
      <w:r>
        <w:rPr>
          <w:rFonts w:ascii="Arial" w:eastAsiaTheme="minorEastAsia" w:hAnsi="Arial" w:cs="Arial"/>
        </w:rPr>
        <w:t>is</w:t>
      </w:r>
      <w:r w:rsidRPr="007615A5">
        <w:rPr>
          <w:rFonts w:ascii="Arial" w:eastAsiaTheme="minorEastAsia" w:hAnsi="Arial" w:cs="Arial"/>
        </w:rPr>
        <w:t xml:space="preserve"> the membrane potential of </w:t>
      </w:r>
      <w:r>
        <w:rPr>
          <w:rFonts w:ascii="Arial" w:eastAsiaTheme="minorEastAsia" w:hAnsi="Arial" w:cs="Arial"/>
        </w:rPr>
        <w:t xml:space="preserve">the </w:t>
      </w:r>
      <w:r w:rsidRPr="007615A5">
        <w:rPr>
          <w:rFonts w:ascii="Arial" w:eastAsiaTheme="minorEastAsia" w:hAnsi="Arial" w:cs="Arial"/>
        </w:rPr>
        <w:t xml:space="preserve">presynaptic neuron; </w:t>
      </w:r>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1/2</m:t>
            </m:r>
          </m:sub>
        </m:sSub>
      </m:oMath>
      <w:r w:rsidRPr="007615A5">
        <w:rPr>
          <w:rFonts w:ascii="Arial" w:eastAsiaTheme="minorEastAsia" w:hAnsi="Arial" w:cs="Arial"/>
        </w:rPr>
        <w:t xml:space="preserve"> and </w:t>
      </w:r>
      <m:oMath>
        <m:r>
          <w:rPr>
            <w:rFonts w:ascii="Cambria Math" w:hAnsi="Cambria Math" w:cs="Arial"/>
            <w:sz w:val="24"/>
            <w:szCs w:val="24"/>
          </w:rPr>
          <m:t>k</m:t>
        </m:r>
      </m:oMath>
      <w:r w:rsidRPr="007615A5">
        <w:rPr>
          <w:rFonts w:ascii="Arial" w:eastAsiaTheme="minorEastAsia" w:hAnsi="Arial" w:cs="Arial"/>
        </w:rPr>
        <w:t xml:space="preserve"> are </w:t>
      </w:r>
      <w:r>
        <w:rPr>
          <w:rFonts w:ascii="Arial" w:eastAsiaTheme="minorEastAsia" w:hAnsi="Arial" w:cs="Arial"/>
        </w:rPr>
        <w:t xml:space="preserve">the </w:t>
      </w:r>
      <w:r w:rsidRPr="007615A5">
        <w:rPr>
          <w:rFonts w:ascii="Arial" w:eastAsiaTheme="minorEastAsia" w:hAnsi="Arial" w:cs="Arial"/>
        </w:rPr>
        <w:t xml:space="preserve">half-voltage and slope </w:t>
      </w:r>
      <w:r>
        <w:rPr>
          <w:rFonts w:ascii="Arial" w:eastAsiaTheme="minorEastAsia" w:hAnsi="Arial" w:cs="Arial"/>
        </w:rPr>
        <w:t>of the</w:t>
      </w:r>
      <w:r w:rsidRPr="007615A5">
        <w:rPr>
          <w:rFonts w:ascii="Arial" w:eastAsiaTheme="minorEastAsia" w:hAnsi="Arial" w:cs="Arial"/>
        </w:rPr>
        <w:t xml:space="preserve"> instant synapse. The total </w:t>
      </w:r>
      <w:r w:rsidRPr="007615A5">
        <w:rPr>
          <w:rFonts w:ascii="Arial" w:hAnsi="Arial" w:cs="Arial"/>
        </w:rPr>
        <w:t xml:space="preserve">transmitter release </w:t>
      </w:r>
      <m:oMath>
        <m:r>
          <w:rPr>
            <w:rFonts w:ascii="Cambria Math" w:eastAsiaTheme="minorEastAsia" w:hAnsi="Cambria Math" w:cs="Arial"/>
            <w:sz w:val="24"/>
            <w:szCs w:val="24"/>
          </w:rPr>
          <m:t>M</m:t>
        </m:r>
      </m:oMath>
      <w:r w:rsidRPr="007615A5">
        <w:rPr>
          <w:rFonts w:ascii="Arial" w:eastAsiaTheme="minorEastAsia" w:hAnsi="Arial" w:cs="Arial"/>
        </w:rPr>
        <w:t xml:space="preserve"> for instant synapses is</w:t>
      </w:r>
      <w:r>
        <w:rPr>
          <w:rFonts w:ascii="Arial" w:eastAsiaTheme="minorEastAsia" w:hAnsi="Arial" w:cs="Arial"/>
        </w:rPr>
        <w:t xml:space="preserve"> given by</w:t>
      </w:r>
      <w:r w:rsidRPr="007615A5">
        <w:rPr>
          <w:rFonts w:ascii="Arial" w:eastAsiaTheme="minorEastAsia" w:hAnsi="Arial" w:cs="Arial"/>
        </w:rPr>
        <w:t>:</w:t>
      </w:r>
    </w:p>
    <w:p w14:paraId="537EE39C" w14:textId="77777777" w:rsidR="000F343D" w:rsidRPr="007615A5" w:rsidRDefault="000F343D" w:rsidP="000F343D">
      <w:pPr>
        <w:pStyle w:val="ListParagraph"/>
        <w:ind w:left="1440"/>
        <w:jc w:val="both"/>
        <w:rPr>
          <w:rFonts w:ascii="Arial" w:eastAsiaTheme="minorEastAsia" w:hAnsi="Arial" w:cs="Arial"/>
        </w:rPr>
      </w:pPr>
    </w:p>
    <w:p w14:paraId="45EEC152" w14:textId="2A3A683C" w:rsidR="000F343D" w:rsidRDefault="00651701" w:rsidP="000F343D">
      <w:pPr>
        <w:pStyle w:val="ListParagraph"/>
        <w:ind w:left="1440"/>
        <w:jc w:val="both"/>
        <w:rPr>
          <w:rFonts w:ascii="Arial" w:eastAsiaTheme="minorEastAsia" w:hAnsi="Arial" w:cs="Arial"/>
        </w:rPr>
      </w:pPr>
      <m:oMath>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j</m:t>
                </m:r>
              </m:sup>
            </m:sSup>
          </m:e>
        </m:nary>
        <m:r>
          <w:rPr>
            <w:rFonts w:ascii="Cambria Math" w:eastAsiaTheme="minorEastAsia" w:hAnsi="Cambria Math" w:cs="Arial"/>
            <w:sz w:val="28"/>
            <w:szCs w:val="28"/>
          </w:rPr>
          <m:t>=</m:t>
        </m:r>
        <m:r>
          <w:rPr>
            <w:rFonts w:ascii="Cambria Math" w:hAnsi="Cambria Math" w:cs="Arial"/>
            <w:sz w:val="28"/>
            <w:szCs w:val="28"/>
          </w:rPr>
          <m:t>α∙</m:t>
        </m:r>
        <m:nary>
          <m:naryPr>
            <m:chr m:val="∑"/>
            <m:limLoc m:val="undOvr"/>
            <m:supHide m:val="1"/>
            <m:ctrlPr>
              <w:rPr>
                <w:rFonts w:ascii="Cambria Math" w:eastAsiaTheme="minorEastAsia" w:hAnsi="Cambria Math" w:cs="Arial"/>
                <w:i/>
                <w:sz w:val="28"/>
                <w:szCs w:val="28"/>
              </w:rPr>
            </m:ctrlPr>
          </m:naryPr>
          <m:sub>
            <m:r>
              <w:rPr>
                <w:rFonts w:ascii="Cambria Math" w:eastAsiaTheme="minorEastAsia" w:hAnsi="Cambria Math" w:cs="Arial"/>
                <w:sz w:val="28"/>
                <w:szCs w:val="28"/>
              </w:rPr>
              <m:t>j</m:t>
            </m:r>
          </m:sub>
          <m:sup/>
          <m:e>
            <m:sSup>
              <m:sSupPr>
                <m:ctrlPr>
                  <w:rPr>
                    <w:rFonts w:ascii="Cambria Math" w:hAnsi="Cambria Math" w:cs="Arial"/>
                    <w:i/>
                    <w:sz w:val="28"/>
                    <w:szCs w:val="28"/>
                  </w:rPr>
                </m:ctrlPr>
              </m:sSupPr>
              <m:e>
                <m:r>
                  <w:rPr>
                    <w:rFonts w:ascii="Cambria Math" w:hAnsi="Cambria Math" w:cs="Arial"/>
                    <w:sz w:val="28"/>
                    <w:szCs w:val="28"/>
                  </w:rPr>
                  <m:t>w</m:t>
                </m:r>
              </m:e>
              <m:sup>
                <m:r>
                  <w:rPr>
                    <w:rFonts w:ascii="Cambria Math" w:hAnsi="Cambria Math" w:cs="Arial"/>
                    <w:sz w:val="28"/>
                    <w:szCs w:val="28"/>
                  </w:rPr>
                  <m:t>j</m:t>
                </m:r>
              </m:sup>
            </m:sSup>
            <m:r>
              <w:rPr>
                <w:rFonts w:ascii="Cambria Math" w:hAnsi="Cambria Math" w:cs="Arial"/>
                <w:sz w:val="28"/>
                <w:szCs w:val="28"/>
              </w:rPr>
              <m:t>∙s(</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e>
        </m:nary>
        <m:r>
          <w:rPr>
            <w:rFonts w:ascii="Cambria Math" w:eastAsiaTheme="minorEastAsia" w:hAnsi="Cambria Math" w:cs="Arial"/>
            <w:sz w:val="28"/>
            <w:szCs w:val="28"/>
          </w:rPr>
          <m:t xml:space="preserve"> </m:t>
        </m:r>
      </m:oMath>
      <w:r w:rsidR="000F343D" w:rsidRPr="007615A5">
        <w:rPr>
          <w:rFonts w:ascii="Arial" w:eastAsiaTheme="minorEastAsia" w:hAnsi="Arial" w:cs="Arial"/>
        </w:rPr>
        <w:t xml:space="preserve"> where: </w:t>
      </w:r>
      <m:oMath>
        <m:r>
          <w:rPr>
            <w:rFonts w:ascii="Cambria Math" w:eastAsiaTheme="minorEastAsia" w:hAnsi="Cambria Math" w:cs="Arial"/>
            <w:sz w:val="28"/>
            <w:szCs w:val="28"/>
          </w:rPr>
          <m:t>s</m:t>
        </m:r>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r>
          <w:rPr>
            <w:rFonts w:ascii="Cambria Math" w:eastAsiaTheme="minorEastAsia"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1+</m:t>
            </m:r>
            <m:r>
              <m:rPr>
                <m:sty m:val="p"/>
              </m:rPr>
              <w:rPr>
                <w:rFonts w:ascii="Cambria Math" w:hAnsi="Cambria Math" w:cs="Arial"/>
                <w:sz w:val="28"/>
                <w:szCs w:val="28"/>
              </w:rPr>
              <m:t>exp⁡</m:t>
            </m:r>
            <m:r>
              <w:rPr>
                <w:rFonts w:ascii="Cambria Math" w:hAnsi="Cambria Math" w:cs="Arial"/>
                <w:sz w:val="28"/>
                <w:szCs w:val="28"/>
              </w:rPr>
              <m:t>(-</m:t>
            </m:r>
            <m:f>
              <m:fPr>
                <m:type m:val="lin"/>
                <m:ctrlPr>
                  <w:rPr>
                    <w:rFonts w:ascii="Cambria Math" w:hAnsi="Cambria Math" w:cs="Arial"/>
                    <w:i/>
                    <w:sz w:val="28"/>
                    <w:szCs w:val="28"/>
                  </w:rPr>
                </m:ctrlPr>
              </m:fPr>
              <m:num>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V</m:t>
                    </m:r>
                  </m:e>
                  <m:sub>
                    <m:r>
                      <w:rPr>
                        <w:rFonts w:ascii="Cambria Math" w:hAnsi="Cambria Math" w:cs="Arial"/>
                        <w:sz w:val="28"/>
                        <w:szCs w:val="28"/>
                      </w:rPr>
                      <m:t>pre</m:t>
                    </m:r>
                  </m:sub>
                  <m:sup>
                    <m:r>
                      <w:rPr>
                        <w:rFonts w:ascii="Cambria Math" w:hAnsi="Cambria Math" w:cs="Arial"/>
                        <w:sz w:val="28"/>
                        <w:szCs w:val="28"/>
                      </w:rPr>
                      <m:t>j,i</m:t>
                    </m:r>
                  </m:sup>
                </m:sSub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1/2</m:t>
                    </m:r>
                  </m:sub>
                </m:sSub>
                <m:r>
                  <w:rPr>
                    <w:rFonts w:ascii="Cambria Math" w:hAnsi="Cambria Math" w:cs="Arial"/>
                    <w:sz w:val="28"/>
                    <w:szCs w:val="28"/>
                  </w:rPr>
                  <m:t>)</m:t>
                </m:r>
              </m:num>
              <m:den>
                <m:r>
                  <w:rPr>
                    <w:rFonts w:ascii="Cambria Math" w:hAnsi="Cambria Math" w:cs="Arial"/>
                    <w:sz w:val="28"/>
                    <w:szCs w:val="28"/>
                  </w:rPr>
                  <m:t>k</m:t>
                </m:r>
              </m:den>
            </m:f>
            <m:r>
              <w:rPr>
                <w:rFonts w:ascii="Cambria Math" w:hAnsi="Cambria Math" w:cs="Arial"/>
                <w:sz w:val="28"/>
                <w:szCs w:val="28"/>
              </w:rPr>
              <m:t>)</m:t>
            </m:r>
          </m:den>
        </m:f>
      </m:oMath>
      <w:r w:rsidR="000F343D" w:rsidRPr="007615A5">
        <w:rPr>
          <w:rFonts w:ascii="Arial" w:eastAsiaTheme="minorEastAsia" w:hAnsi="Arial" w:cs="Arial"/>
        </w:rPr>
        <w:tab/>
        <w:t>(</w:t>
      </w:r>
      <w:r w:rsidR="005740C7">
        <w:rPr>
          <w:rFonts w:ascii="Arial" w:eastAsiaTheme="minorEastAsia" w:hAnsi="Arial" w:cs="Arial"/>
        </w:rPr>
        <w:t>3.12</w:t>
      </w:r>
      <w:r w:rsidR="000F343D" w:rsidRPr="007615A5">
        <w:rPr>
          <w:rFonts w:ascii="Arial" w:eastAsiaTheme="minorEastAsia" w:hAnsi="Arial" w:cs="Arial"/>
        </w:rPr>
        <w:t>)</w:t>
      </w:r>
    </w:p>
    <w:p w14:paraId="737B44F9" w14:textId="77777777" w:rsidR="000F343D" w:rsidRPr="007615A5" w:rsidRDefault="000F343D" w:rsidP="000F343D">
      <w:pPr>
        <w:pStyle w:val="ListParagraph"/>
        <w:ind w:left="1440"/>
        <w:jc w:val="both"/>
        <w:rPr>
          <w:rFonts w:ascii="Arial" w:eastAsiaTheme="minorEastAsia" w:hAnsi="Arial" w:cs="Arial"/>
        </w:rPr>
      </w:pPr>
    </w:p>
    <w:p w14:paraId="5B11EAA8" w14:textId="77777777" w:rsidR="000F343D" w:rsidRPr="007615A5" w:rsidRDefault="000F343D" w:rsidP="000F343D">
      <w:pPr>
        <w:pStyle w:val="ListParagraph"/>
        <w:numPr>
          <w:ilvl w:val="0"/>
          <w:numId w:val="14"/>
        </w:numPr>
        <w:rPr>
          <w:rFonts w:ascii="Arial" w:eastAsiaTheme="minorEastAsia" w:hAnsi="Arial" w:cs="Arial"/>
        </w:rPr>
      </w:pPr>
      <w:r w:rsidRPr="007615A5">
        <w:rPr>
          <w:rFonts w:ascii="Arial" w:eastAsiaTheme="minorEastAsia" w:hAnsi="Arial" w:cs="Arial"/>
          <w:i/>
        </w:rPr>
        <w:t xml:space="preserve">Pulse model </w:t>
      </w:r>
      <w:r w:rsidRPr="007615A5">
        <w:rPr>
          <w:rFonts w:ascii="Arial" w:eastAsiaTheme="minorEastAsia" w:hAnsi="Arial" w:cs="Arial"/>
        </w:rPr>
        <w:t>of synapse</w:t>
      </w:r>
      <w:r>
        <w:rPr>
          <w:rFonts w:ascii="Arial" w:eastAsiaTheme="minorEastAsia" w:hAnsi="Arial" w:cs="Arial"/>
        </w:rPr>
        <w:t>:</w:t>
      </w:r>
    </w:p>
    <w:p w14:paraId="596425F1" w14:textId="77777777" w:rsidR="000F343D" w:rsidRDefault="000F343D" w:rsidP="000F343D">
      <w:pPr>
        <w:ind w:left="1440"/>
        <w:rPr>
          <w:rFonts w:eastAsiaTheme="minorEastAsia"/>
        </w:rPr>
      </w:pPr>
      <w:r w:rsidRPr="007615A5">
        <w:rPr>
          <w:rFonts w:eastAsiaTheme="minorEastAsia"/>
        </w:rPr>
        <w:t>The transmitter release for pulse synapse</w:t>
      </w:r>
      <w:r>
        <w:rPr>
          <w:rFonts w:eastAsiaTheme="minorEastAsia"/>
        </w:rPr>
        <w:t>s</w:t>
      </w:r>
      <w:r w:rsidRPr="007615A5">
        <w:rPr>
          <w:rFonts w:eastAsiaTheme="minorEastAsia"/>
        </w:rPr>
        <w:t xml:space="preserve"> is </w:t>
      </w:r>
      <w:r>
        <w:rPr>
          <w:rFonts w:eastAsiaTheme="minorEastAsia"/>
        </w:rPr>
        <w:t>modelled</w:t>
      </w:r>
      <w:r w:rsidRPr="007615A5">
        <w:rPr>
          <w:rFonts w:eastAsiaTheme="minorEastAsia"/>
        </w:rPr>
        <w:t xml:space="preserve"> as </w:t>
      </w:r>
      <w:r>
        <w:rPr>
          <w:rFonts w:eastAsiaTheme="minorEastAsia"/>
        </w:rPr>
        <w:t xml:space="preserve">a </w:t>
      </w:r>
      <w:r w:rsidRPr="007615A5">
        <w:rPr>
          <w:rFonts w:eastAsiaTheme="minorEastAsia"/>
        </w:rPr>
        <w:t>recurrence equation for</w:t>
      </w:r>
      <w:r>
        <w:rPr>
          <w:rFonts w:eastAsiaTheme="minorEastAsia"/>
        </w:rPr>
        <w:t xml:space="preserve"> the</w:t>
      </w:r>
      <w:r w:rsidRPr="007615A5">
        <w:rPr>
          <w:rFonts w:eastAsiaTheme="minorEastAsia"/>
        </w:rPr>
        <w:t xml:space="preserve"> </w:t>
      </w:r>
      <w:r>
        <w:rPr>
          <w:rFonts w:eastAsiaTheme="minorEastAsia"/>
        </w:rPr>
        <w:br/>
      </w:r>
      <m:oMath>
        <m:r>
          <w:rPr>
            <w:rFonts w:ascii="Cambria Math" w:hAnsi="Cambria Math"/>
          </w:rPr>
          <m:t>i</m:t>
        </m:r>
      </m:oMath>
      <w:r w:rsidRPr="007615A5">
        <w:rPr>
          <w:rFonts w:eastAsiaTheme="minorEastAsia"/>
        </w:rPr>
        <w:t>-th integration step:</w:t>
      </w:r>
    </w:p>
    <w:p w14:paraId="72107281" w14:textId="77777777" w:rsidR="000F343D" w:rsidRDefault="000F343D" w:rsidP="000F343D">
      <w:pPr>
        <w:ind w:left="1440"/>
        <w:rPr>
          <w:rFonts w:eastAsiaTheme="minorEastAsia"/>
        </w:rPr>
      </w:pPr>
    </w:p>
    <w:p w14:paraId="7C05A48A" w14:textId="7CD6CEBA" w:rsidR="000F343D" w:rsidRPr="007615A5" w:rsidRDefault="00651701" w:rsidP="000F343D">
      <w:pPr>
        <w:ind w:left="1440"/>
        <w:rPr>
          <w:rFonts w:eastAsiaTheme="minorEastAsia"/>
        </w:rPr>
      </w:pPr>
      <m:oMath>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m:t>
            </m:r>
          </m:sub>
          <m:sup>
            <m:r>
              <w:rPr>
                <w:rFonts w:ascii="Cambria Math" w:hAnsi="Cambria Math"/>
                <w:sz w:val="28"/>
                <w:szCs w:val="28"/>
              </w:rPr>
              <m:t>j</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i-1</m:t>
            </m:r>
          </m:sub>
          <m:sup>
            <m:r>
              <w:rPr>
                <w:rFonts w:ascii="Cambria Math" w:hAnsi="Cambria Math"/>
                <w:sz w:val="28"/>
                <w:szCs w:val="28"/>
              </w:rPr>
              <m:t>j</m:t>
            </m:r>
          </m:sup>
        </m:sSub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τ</m:t>
                </m:r>
              </m:num>
              <m:den>
                <m:r>
                  <w:rPr>
                    <w:rFonts w:ascii="Cambria Math" w:hAnsi="Cambria Math"/>
                    <w:sz w:val="28"/>
                    <w:szCs w:val="28"/>
                  </w:rPr>
                  <m:t>T</m:t>
                </m:r>
              </m:den>
            </m:f>
          </m:sup>
        </m:sSup>
        <m:r>
          <w:rPr>
            <w:rFonts w:ascii="Cambria Math" w:hAnsi="Cambria Math"/>
            <w:sz w:val="28"/>
            <w:szCs w:val="28"/>
          </w:rPr>
          <m:t>+α</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δ(</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j,i-1</m:t>
            </m:r>
          </m:sup>
        </m:sSubSup>
        <m:r>
          <w:rPr>
            <w:rFonts w:ascii="Cambria Math" w:hAnsi="Cambria Math"/>
            <w:sz w:val="28"/>
            <w:szCs w:val="28"/>
          </w:rPr>
          <m:t xml:space="preserve">) </m:t>
        </m:r>
      </m:oMath>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3.13</w:t>
      </w:r>
      <w:r w:rsidR="000F343D" w:rsidRPr="007615A5">
        <w:rPr>
          <w:rFonts w:eastAsiaTheme="minorEastAsia"/>
        </w:rPr>
        <w:t>)</w:t>
      </w:r>
    </w:p>
    <w:p w14:paraId="7F862EB3" w14:textId="77777777" w:rsidR="000F343D" w:rsidRPr="007615A5" w:rsidRDefault="000F343D" w:rsidP="000F343D">
      <w:pPr>
        <w:ind w:left="1440"/>
        <w:jc w:val="both"/>
        <w:rPr>
          <w:rFonts w:eastAsiaTheme="minorEastAsia"/>
        </w:rPr>
      </w:pPr>
      <w:r w:rsidRPr="007615A5">
        <w:rPr>
          <w:rFonts w:eastAsiaTheme="minorEastAsia"/>
        </w:rPr>
        <w:t xml:space="preserve">where: </w:t>
      </w:r>
      <m:oMath>
        <m:r>
          <w:rPr>
            <w:rFonts w:ascii="Cambria Math" w:eastAsiaTheme="minorEastAsia" w:hAnsi="Cambria Math"/>
            <w:sz w:val="24"/>
            <w:szCs w:val="24"/>
          </w:rPr>
          <m:t>τ</m:t>
        </m:r>
      </m:oMath>
      <w:r w:rsidRPr="007615A5">
        <w:rPr>
          <w:rFonts w:eastAsiaTheme="minorEastAsia"/>
        </w:rPr>
        <w:t xml:space="preserve"> </w:t>
      </w:r>
      <w:r>
        <w:rPr>
          <w:rFonts w:eastAsiaTheme="minorEastAsia"/>
        </w:rPr>
        <w:t>is the</w:t>
      </w:r>
      <w:r w:rsidRPr="007615A5">
        <w:rPr>
          <w:rFonts w:eastAsiaTheme="minorEastAsia"/>
        </w:rPr>
        <w:t xml:space="preserve"> integration step; T </w:t>
      </w:r>
      <w:r>
        <w:rPr>
          <w:rFonts w:eastAsiaTheme="minorEastAsia"/>
        </w:rPr>
        <w:t>is the</w:t>
      </w:r>
      <w:r w:rsidRPr="007615A5">
        <w:rPr>
          <w:rFonts w:eastAsiaTheme="minorEastAsia"/>
        </w:rPr>
        <w:t xml:space="preserve"> time constant of </w:t>
      </w:r>
      <w:r>
        <w:rPr>
          <w:rFonts w:eastAsiaTheme="minorEastAsia"/>
        </w:rPr>
        <w:t xml:space="preserve">the </w:t>
      </w:r>
      <w:r w:rsidRPr="007615A5">
        <w:rPr>
          <w:rFonts w:eastAsiaTheme="minorEastAsia"/>
        </w:rPr>
        <w:t xml:space="preserve">synapse; </w:t>
      </w:r>
      <m:oMath>
        <m:r>
          <w:rPr>
            <w:rFonts w:ascii="Cambria Math" w:hAnsi="Cambria Math"/>
            <w:sz w:val="24"/>
            <w:szCs w:val="24"/>
          </w:rPr>
          <m:t>α</m:t>
        </m:r>
      </m:oMath>
      <w:r w:rsidRPr="007615A5">
        <w:rPr>
          <w:rFonts w:eastAsiaTheme="minorEastAsia"/>
        </w:rPr>
        <w:t xml:space="preserve"> </w:t>
      </w:r>
      <w:r>
        <w:rPr>
          <w:rFonts w:eastAsiaTheme="minorEastAsia"/>
        </w:rPr>
        <w:t>is the</w:t>
      </w:r>
      <w:r w:rsidRPr="007615A5">
        <w:rPr>
          <w:rFonts w:eastAsiaTheme="minorEastAsia"/>
        </w:rPr>
        <w:t xml:space="preserve"> transmitter release</w:t>
      </w:r>
      <w:r>
        <w:rPr>
          <w:rFonts w:eastAsiaTheme="minorEastAsia"/>
        </w:rPr>
        <w:t xml:space="preserve"> </w:t>
      </w:r>
      <w:r w:rsidRPr="007615A5">
        <w:rPr>
          <w:rFonts w:eastAsiaTheme="minorEastAsia"/>
        </w:rPr>
        <w:t xml:space="preserve">rate;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oMath>
      <w:r w:rsidRPr="007615A5">
        <w:rPr>
          <w:rFonts w:eastAsiaTheme="minorEastAsia"/>
        </w:rPr>
        <w:t xml:space="preserve"> </w:t>
      </w:r>
      <w:r>
        <w:rPr>
          <w:rFonts w:eastAsiaTheme="minorEastAsia"/>
        </w:rPr>
        <w:t>is the</w:t>
      </w:r>
      <w:r w:rsidRPr="007615A5">
        <w:rPr>
          <w:rFonts w:eastAsiaTheme="minorEastAsia"/>
        </w:rPr>
        <w:t xml:space="preserve"> connection</w:t>
      </w:r>
      <w:r>
        <w:rPr>
          <w:rFonts w:eastAsiaTheme="minorEastAsia"/>
        </w:rPr>
        <w:t xml:space="preserve"> </w:t>
      </w:r>
      <w:r w:rsidRPr="007615A5">
        <w:rPr>
          <w:rFonts w:eastAsiaTheme="minorEastAsia"/>
        </w:rPr>
        <w:t xml:space="preserve">weight </w:t>
      </w:r>
      <w:r>
        <w:rPr>
          <w:rFonts w:eastAsiaTheme="minorEastAsia"/>
        </w:rPr>
        <w:t>of the</w:t>
      </w:r>
      <w:r w:rsidRPr="007615A5">
        <w:rPr>
          <w:rFonts w:eastAsiaTheme="minorEastAsia"/>
        </w:rPr>
        <w:t xml:space="preserve"> </w:t>
      </w:r>
      <w:r w:rsidRPr="007615A5">
        <w:rPr>
          <w:rFonts w:eastAsiaTheme="minorEastAsia"/>
          <w:i/>
        </w:rPr>
        <w:t>j</w:t>
      </w:r>
      <w:r w:rsidRPr="007615A5">
        <w:rPr>
          <w:rFonts w:eastAsiaTheme="minorEastAsia"/>
        </w:rPr>
        <w:t xml:space="preserve">-th synapse between post- and pre- synaptic neurons; </w:t>
      </w:r>
      <m:oMath>
        <m:r>
          <w:rPr>
            <w:rFonts w:ascii="Cambria Math" w:hAnsi="Cambria Math"/>
            <w:sz w:val="24"/>
            <w:szCs w:val="24"/>
          </w:rPr>
          <m:t>δ</m:t>
        </m:r>
      </m:oMath>
      <w:r w:rsidRPr="007615A5">
        <w:rPr>
          <w:rFonts w:eastAsiaTheme="minorEastAsia"/>
        </w:rPr>
        <w:t xml:space="preserve"> </w:t>
      </w:r>
      <w:r>
        <w:rPr>
          <w:rFonts w:eastAsiaTheme="minorEastAsia"/>
        </w:rPr>
        <w:t>is the</w:t>
      </w:r>
      <w:r w:rsidRPr="007615A5">
        <w:rPr>
          <w:rFonts w:eastAsiaTheme="minorEastAsia"/>
        </w:rPr>
        <w:t xml:space="preserve"> Dirac function (which is equal to 1 </w:t>
      </w:r>
      <w:r>
        <w:rPr>
          <w:rFonts w:eastAsiaTheme="minorEastAsia"/>
        </w:rPr>
        <w:t>when a</w:t>
      </w:r>
      <w:r w:rsidRPr="007615A5">
        <w:rPr>
          <w:rFonts w:eastAsiaTheme="minorEastAsia"/>
        </w:rPr>
        <w:t xml:space="preserve"> spike is generated by </w:t>
      </w:r>
      <w:r>
        <w:rPr>
          <w:rFonts w:eastAsiaTheme="minorEastAsia"/>
        </w:rPr>
        <w:t xml:space="preserve">a </w:t>
      </w:r>
      <w:r w:rsidRPr="007615A5">
        <w:rPr>
          <w:rFonts w:eastAsiaTheme="minorEastAsia"/>
        </w:rPr>
        <w:t xml:space="preserve">presynaptic neuron or 0 otherwise);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j,i-1</m:t>
            </m:r>
          </m:sup>
        </m:sSubSup>
      </m:oMath>
      <w:r w:rsidRPr="007615A5">
        <w:rPr>
          <w:rFonts w:eastAsiaTheme="minorEastAsia"/>
        </w:rPr>
        <w:t xml:space="preserve"> </w:t>
      </w:r>
      <w:r>
        <w:rPr>
          <w:rFonts w:eastAsiaTheme="minorEastAsia"/>
        </w:rPr>
        <w:t>is</w:t>
      </w:r>
      <w:r w:rsidRPr="007615A5">
        <w:rPr>
          <w:rFonts w:eastAsiaTheme="minorEastAsia"/>
        </w:rPr>
        <w:t xml:space="preserve"> the membrane potential of </w:t>
      </w:r>
      <w:r>
        <w:rPr>
          <w:rFonts w:eastAsiaTheme="minorEastAsia"/>
        </w:rPr>
        <w:t xml:space="preserve">the </w:t>
      </w:r>
      <w:r w:rsidRPr="007615A5">
        <w:rPr>
          <w:rFonts w:eastAsiaTheme="minorEastAsia"/>
        </w:rPr>
        <w:t xml:space="preserve">presynaptic neuron; </w:t>
      </w: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0</m:t>
            </m:r>
          </m:sub>
          <m:sup>
            <m:r>
              <w:rPr>
                <w:rFonts w:ascii="Cambria Math" w:hAnsi="Cambria Math"/>
                <w:sz w:val="24"/>
                <w:szCs w:val="24"/>
              </w:rPr>
              <m:t>j</m:t>
            </m:r>
          </m:sup>
        </m:sSubSup>
      </m:oMath>
      <w:r w:rsidRPr="007615A5">
        <w:rPr>
          <w:rFonts w:eastAsiaTheme="minorEastAsia"/>
        </w:rPr>
        <w:t xml:space="preserve">=0. The total </w:t>
      </w:r>
      <w:r w:rsidRPr="007615A5">
        <w:t xml:space="preserve">transmitter release </w:t>
      </w:r>
      <m:oMath>
        <m:r>
          <w:rPr>
            <w:rFonts w:ascii="Cambria Math" w:eastAsiaTheme="minorEastAsia" w:hAnsi="Cambria Math"/>
          </w:rPr>
          <m:t>M</m:t>
        </m:r>
      </m:oMath>
      <w:r w:rsidRPr="007615A5">
        <w:rPr>
          <w:rFonts w:eastAsiaTheme="minorEastAsia"/>
        </w:rPr>
        <w:t xml:space="preserve"> can be written as:</w:t>
      </w:r>
    </w:p>
    <w:p w14:paraId="59BA90DF" w14:textId="42F5FDE6" w:rsidR="000F343D" w:rsidRPr="007615A5" w:rsidRDefault="00651701" w:rsidP="000F343D">
      <w:pPr>
        <w:ind w:left="1440"/>
        <w:jc w:val="both"/>
        <w:rPr>
          <w:rFonts w:eastAsiaTheme="minorEastAsia"/>
        </w:rPr>
      </w:pPr>
      <m:oMath>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 xml:space="preserve">i </m:t>
                </m:r>
              </m:sub>
              <m:sup>
                <m:r>
                  <w:rPr>
                    <w:rFonts w:ascii="Cambria Math" w:hAnsi="Cambria Math"/>
                    <w:sz w:val="28"/>
                    <w:szCs w:val="28"/>
                  </w:rPr>
                  <m:t>j</m:t>
                </m:r>
              </m:sup>
            </m:sSubSup>
          </m:e>
        </m:nary>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τ</m:t>
                </m:r>
              </m:num>
              <m:den>
                <m:r>
                  <w:rPr>
                    <w:rFonts w:ascii="Cambria Math" w:hAnsi="Cambria Math"/>
                    <w:sz w:val="28"/>
                    <w:szCs w:val="28"/>
                  </w:rPr>
                  <m:t>T</m:t>
                </m:r>
              </m:den>
            </m:f>
          </m:sup>
        </m:sSup>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bSup>
              <m:sSubSupPr>
                <m:ctrlPr>
                  <w:rPr>
                    <w:rFonts w:ascii="Cambria Math" w:hAnsi="Cambria Math"/>
                    <w:i/>
                    <w:sz w:val="28"/>
                    <w:szCs w:val="28"/>
                  </w:rPr>
                </m:ctrlPr>
              </m:sSubSupPr>
              <m:e>
                <m:r>
                  <w:rPr>
                    <w:rFonts w:ascii="Cambria Math" w:hAnsi="Cambria Math"/>
                    <w:sz w:val="28"/>
                    <w:szCs w:val="28"/>
                  </w:rPr>
                  <m:t>m</m:t>
                </m:r>
              </m:e>
              <m:sub>
                <m:r>
                  <w:rPr>
                    <w:rFonts w:ascii="Cambria Math" w:hAnsi="Cambria Math"/>
                    <w:sz w:val="28"/>
                    <w:szCs w:val="28"/>
                  </w:rPr>
                  <m:t>i-i</m:t>
                </m:r>
              </m:sub>
              <m:sup>
                <m:r>
                  <w:rPr>
                    <w:rFonts w:ascii="Cambria Math" w:hAnsi="Cambria Math"/>
                    <w:sz w:val="28"/>
                    <w:szCs w:val="28"/>
                  </w:rPr>
                  <m:t>j</m:t>
                </m:r>
              </m:sup>
            </m:sSubSup>
          </m:e>
        </m:nary>
        <m:r>
          <w:rPr>
            <w:rFonts w:ascii="Cambria Math" w:eastAsiaTheme="minorEastAsia" w:hAnsi="Cambria Math"/>
            <w:sz w:val="28"/>
            <w:szCs w:val="28"/>
          </w:rPr>
          <m:t>+</m:t>
        </m:r>
        <m:r>
          <w:rPr>
            <w:rFonts w:ascii="Cambria Math" w:hAnsi="Cambria Math"/>
            <w:sz w:val="28"/>
            <w:szCs w:val="28"/>
          </w:rPr>
          <m:t>α</m:t>
        </m:r>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j</m:t>
            </m:r>
          </m:sub>
          <m:sup/>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j</m:t>
                </m:r>
              </m:sup>
            </m:sSup>
            <m:r>
              <w:rPr>
                <w:rFonts w:ascii="Cambria Math" w:hAnsi="Cambria Math"/>
                <w:sz w:val="28"/>
                <w:szCs w:val="28"/>
              </w:rPr>
              <m:t>δ(</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pre</m:t>
                </m:r>
              </m:sub>
              <m:sup>
                <m:r>
                  <w:rPr>
                    <w:rFonts w:ascii="Cambria Math" w:hAnsi="Cambria Math"/>
                    <w:sz w:val="28"/>
                    <w:szCs w:val="28"/>
                  </w:rPr>
                  <m:t>j,i-1</m:t>
                </m:r>
              </m:sup>
            </m:sSubSup>
            <m:r>
              <w:rPr>
                <w:rFonts w:ascii="Cambria Math" w:hAnsi="Cambria Math"/>
                <w:sz w:val="28"/>
                <w:szCs w:val="28"/>
              </w:rPr>
              <m:t>)</m:t>
            </m:r>
          </m:e>
        </m:nary>
      </m:oMath>
      <w:r w:rsidR="005740C7">
        <w:rPr>
          <w:rFonts w:eastAsiaTheme="minorEastAsia"/>
        </w:rPr>
        <w:tab/>
      </w:r>
      <w:r w:rsidR="005740C7">
        <w:rPr>
          <w:rFonts w:eastAsiaTheme="minorEastAsia"/>
        </w:rPr>
        <w:tab/>
      </w:r>
      <w:r w:rsidR="005740C7">
        <w:rPr>
          <w:rFonts w:eastAsiaTheme="minorEastAsia"/>
        </w:rPr>
        <w:tab/>
      </w:r>
      <w:r w:rsidR="000F343D">
        <w:rPr>
          <w:rFonts w:eastAsiaTheme="minorEastAsia"/>
        </w:rPr>
        <w:tab/>
      </w:r>
      <w:r w:rsidR="000F343D" w:rsidRPr="007615A5">
        <w:rPr>
          <w:rFonts w:eastAsiaTheme="minorEastAsia"/>
        </w:rPr>
        <w:t>(</w:t>
      </w:r>
      <w:r w:rsidR="005740C7">
        <w:rPr>
          <w:rFonts w:eastAsiaTheme="minorEastAsia"/>
        </w:rPr>
        <w:t>3.14</w:t>
      </w:r>
      <w:r w:rsidR="000F343D" w:rsidRPr="007615A5">
        <w:rPr>
          <w:rFonts w:eastAsiaTheme="minorEastAsia"/>
        </w:rPr>
        <w:t>)</w:t>
      </w:r>
    </w:p>
    <w:p w14:paraId="6554A0FD" w14:textId="77777777" w:rsidR="000F343D" w:rsidRPr="007615A5" w:rsidRDefault="000F343D" w:rsidP="000F343D">
      <w:pPr>
        <w:rPr>
          <w:rFonts w:eastAsiaTheme="minorEastAsia"/>
        </w:rPr>
      </w:pPr>
    </w:p>
    <w:p w14:paraId="7AB0EBEA" w14:textId="77777777" w:rsidR="000F343D" w:rsidRPr="007615A5" w:rsidRDefault="000F343D" w:rsidP="000F343D">
      <w:pPr>
        <w:jc w:val="both"/>
      </w:pPr>
      <w:r w:rsidRPr="007615A5">
        <w:rPr>
          <w:rFonts w:eastAsiaTheme="minorEastAsia"/>
        </w:rPr>
        <w:t xml:space="preserve">The mechanism </w:t>
      </w:r>
      <w:r>
        <w:rPr>
          <w:rFonts w:eastAsiaTheme="minorEastAsia"/>
        </w:rPr>
        <w:t xml:space="preserve">of synaptic plasticity, which </w:t>
      </w:r>
      <w:r w:rsidRPr="007615A5">
        <w:rPr>
          <w:rFonts w:eastAsiaTheme="minorEastAsia"/>
        </w:rPr>
        <w:t>defines how effectively the post-synaptic cell responds to neurotransmitters and involves the NMDA receptors [</w:t>
      </w:r>
      <w:r w:rsidRPr="007615A5">
        <w:rPr>
          <w:rFonts w:eastAsiaTheme="minorEastAsia"/>
          <w:highlight w:val="yellow"/>
        </w:rPr>
        <w:t xml:space="preserve">Destexhe&amp;Mainen, 1994, Ermentrout&amp;Terman, </w:t>
      </w:r>
      <w:r w:rsidRPr="007615A5">
        <w:rPr>
          <w:rFonts w:eastAsiaTheme="minorEastAsia"/>
          <w:highlight w:val="yellow"/>
        </w:rPr>
        <w:lastRenderedPageBreak/>
        <w:t>2010</w:t>
      </w:r>
      <w:r w:rsidRPr="007615A5">
        <w:rPr>
          <w:rFonts w:eastAsiaTheme="minorEastAsia"/>
        </w:rPr>
        <w:t>]</w:t>
      </w:r>
      <w:r>
        <w:rPr>
          <w:rFonts w:eastAsiaTheme="minorEastAsia"/>
        </w:rPr>
        <w:t>,</w:t>
      </w:r>
      <w:r w:rsidRPr="007615A5">
        <w:rPr>
          <w:rFonts w:eastAsiaTheme="minorEastAsia"/>
        </w:rPr>
        <w:t xml:space="preserve"> is also implemented in the current version of</w:t>
      </w:r>
      <w:r>
        <w:rPr>
          <w:rFonts w:eastAsiaTheme="minorEastAsia"/>
        </w:rPr>
        <w:t xml:space="preserve"> the</w:t>
      </w:r>
      <w:r w:rsidRPr="007615A5">
        <w:rPr>
          <w:rFonts w:eastAsiaTheme="minorEastAsia"/>
        </w:rPr>
        <w:t xml:space="preserve"> LSNS package. It r</w:t>
      </w:r>
      <w:r w:rsidRPr="007615A5">
        <w:t>epresents the magnesium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Mg</m:t>
            </m:r>
          </m:e>
          <m:sup>
            <m:r>
              <w:rPr>
                <w:rFonts w:ascii="Cambria Math" w:eastAsiaTheme="minorEastAsia" w:hAnsi="Cambria Math"/>
                <w:sz w:val="24"/>
                <w:szCs w:val="24"/>
              </w:rPr>
              <m:t>2+</m:t>
            </m:r>
          </m:sup>
        </m:sSup>
      </m:oMath>
      <w:r w:rsidRPr="007615A5">
        <w:t>) block</w:t>
      </w:r>
      <w:r>
        <w:t>ade</w:t>
      </w:r>
      <w:r w:rsidRPr="007615A5">
        <w:t xml:space="preserve"> </w:t>
      </w:r>
      <w:r>
        <w:rPr>
          <w:rFonts w:eastAsiaTheme="minorEastAsia"/>
        </w:rPr>
        <w:t>of</w:t>
      </w:r>
      <w:r w:rsidRPr="007615A5">
        <w:rPr>
          <w:rFonts w:eastAsiaTheme="minorEastAsia"/>
        </w:rPr>
        <w:t xml:space="preserve"> </w:t>
      </w:r>
      <w:r w:rsidRPr="007615A5">
        <w:rPr>
          <w:rFonts w:eastAsiaTheme="minorEastAsia"/>
          <w:i/>
        </w:rPr>
        <w:t xml:space="preserve">NMDA-type </w:t>
      </w:r>
      <w:r w:rsidRPr="007615A5">
        <w:rPr>
          <w:rFonts w:eastAsiaTheme="minorEastAsia"/>
        </w:rPr>
        <w:t>synapse</w:t>
      </w:r>
      <w:r>
        <w:rPr>
          <w:rFonts w:eastAsiaTheme="minorEastAsia"/>
        </w:rPr>
        <w:t>s</w:t>
      </w:r>
      <w:r w:rsidRPr="007615A5">
        <w:rPr>
          <w:rFonts w:eastAsiaTheme="minorEastAsia"/>
        </w:rPr>
        <w:t xml:space="preserve"> </w:t>
      </w:r>
      <w:r w:rsidRPr="007615A5">
        <w:t>and is calculat</w:t>
      </w:r>
      <w:r>
        <w:t>ed</w:t>
      </w:r>
      <w:r w:rsidRPr="007615A5">
        <w:t xml:space="preserve"> as</w:t>
      </w:r>
      <w:r>
        <w:t xml:space="preserve"> follows</w:t>
      </w:r>
      <w:r w:rsidRPr="007615A5">
        <w:t>:</w:t>
      </w:r>
    </w:p>
    <w:p w14:paraId="70576053" w14:textId="77777777" w:rsidR="000F343D" w:rsidRPr="007615A5" w:rsidRDefault="000F343D" w:rsidP="000F343D">
      <w:pPr>
        <w:jc w:val="both"/>
        <w:rPr>
          <w:rFonts w:eastAsiaTheme="minorEastAsia"/>
        </w:rPr>
      </w:pPr>
    </w:p>
    <w:p w14:paraId="631734C7" w14:textId="4E4E682A" w:rsidR="000F343D" w:rsidRPr="007615A5" w:rsidRDefault="000F343D" w:rsidP="000F343D">
      <w:pPr>
        <w:jc w:val="both"/>
        <w:rPr>
          <w:rFonts w:eastAsiaTheme="minorEastAsia"/>
        </w:rPr>
      </w:pPr>
      <w:r w:rsidRPr="007615A5">
        <w:rPr>
          <w:rFonts w:eastAsiaTheme="minorEastAsia"/>
        </w:rPr>
        <w:tab/>
      </w:r>
      <m:oMath>
        <m:r>
          <w:rPr>
            <w:rFonts w:ascii="Cambria Math" w:eastAsiaTheme="minorEastAsia" w:hAnsi="Cambria Math"/>
            <w:sz w:val="28"/>
            <w:szCs w:val="28"/>
          </w:rPr>
          <m:t>h</m:t>
        </m:r>
        <m:d>
          <m:dPr>
            <m:ctrlPr>
              <w:rPr>
                <w:rFonts w:ascii="Cambria Math" w:eastAsiaTheme="minorEastAsia" w:hAnsi="Cambria Math"/>
                <w:i/>
                <w:sz w:val="28"/>
                <w:szCs w:val="28"/>
              </w:rPr>
            </m:ctrlPr>
          </m:dPr>
          <m:e>
            <m:r>
              <w:rPr>
                <w:rFonts w:ascii="Cambria Math" w:eastAsiaTheme="minorEastAsia" w:hAnsi="Cambria Math"/>
                <w:sz w:val="28"/>
                <w:szCs w:val="28"/>
              </w:rPr>
              <m:t>V</m:t>
            </m:r>
          </m:e>
        </m:d>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-0.062V[</m:t>
                </m:r>
                <m:sSup>
                  <m:sSupPr>
                    <m:ctrlPr>
                      <w:rPr>
                        <w:rFonts w:ascii="Cambria Math" w:eastAsiaTheme="minorEastAsia" w:hAnsi="Cambria Math"/>
                        <w:i/>
                        <w:sz w:val="28"/>
                        <w:szCs w:val="28"/>
                      </w:rPr>
                    </m:ctrlPr>
                  </m:sSupPr>
                  <m:e>
                    <m:r>
                      <w:rPr>
                        <w:rFonts w:ascii="Cambria Math" w:eastAsiaTheme="minorEastAsia" w:hAnsi="Cambria Math"/>
                        <w:sz w:val="28"/>
                        <w:szCs w:val="28"/>
                      </w:rPr>
                      <m:t>Mg</m:t>
                    </m:r>
                  </m:e>
                  <m:sup>
                    <m:r>
                      <w:rPr>
                        <w:rFonts w:ascii="Cambria Math" w:eastAsiaTheme="minorEastAsia" w:hAnsi="Cambria Math"/>
                        <w:sz w:val="28"/>
                        <w:szCs w:val="28"/>
                      </w:rPr>
                      <m:t>2+</m:t>
                    </m:r>
                  </m:sup>
                </m:sSup>
                <m:r>
                  <w:rPr>
                    <w:rFonts w:ascii="Cambria Math" w:eastAsiaTheme="minorEastAsia" w:hAnsi="Cambria Math"/>
                    <w:sz w:val="28"/>
                    <w:szCs w:val="28"/>
                  </w:rPr>
                  <m:t>]/3.57</m:t>
                </m:r>
              </m:sup>
            </m:sSup>
          </m:den>
        </m:f>
      </m:oMath>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r>
      <w:r w:rsidRPr="007615A5">
        <w:rPr>
          <w:rFonts w:eastAsiaTheme="minorEastAsia"/>
        </w:rPr>
        <w:tab/>
        <w:t>(</w:t>
      </w:r>
      <w:r w:rsidR="005740C7">
        <w:rPr>
          <w:rFonts w:eastAsiaTheme="minorEastAsia"/>
        </w:rPr>
        <w:t>3.15</w:t>
      </w:r>
      <w:r w:rsidRPr="007615A5">
        <w:rPr>
          <w:rFonts w:eastAsiaTheme="minorEastAsia"/>
        </w:rPr>
        <w:t>)</w:t>
      </w:r>
    </w:p>
    <w:p w14:paraId="0C50B467" w14:textId="77777777" w:rsidR="000F343D" w:rsidRPr="007615A5" w:rsidRDefault="000F343D" w:rsidP="000F343D">
      <w:pPr>
        <w:jc w:val="both"/>
      </w:pPr>
    </w:p>
    <w:p w14:paraId="0F257B6F" w14:textId="77777777" w:rsidR="000F343D" w:rsidRPr="007615A5" w:rsidRDefault="000F343D" w:rsidP="000F343D">
      <w:pPr>
        <w:jc w:val="both"/>
      </w:pPr>
      <w:r w:rsidRPr="007615A5">
        <w:t>Finally, equation (</w:t>
      </w:r>
      <w:r>
        <w:t>15</w:t>
      </w:r>
      <w:r w:rsidRPr="007615A5">
        <w:t xml:space="preserve">) for total synaptic current </w:t>
      </w:r>
      <w:r>
        <w:rPr>
          <w:rFonts w:eastAsiaTheme="minorEastAsia"/>
        </w:rPr>
        <w:t>of</w:t>
      </w:r>
      <w:r w:rsidRPr="007615A5">
        <w:rPr>
          <w:rFonts w:eastAsiaTheme="minorEastAsia"/>
        </w:rPr>
        <w:t xml:space="preserve"> all similar synapses (</w:t>
      </w:r>
      <w:r w:rsidRPr="007615A5">
        <w:rPr>
          <w:rFonts w:eastAsiaTheme="minorEastAsia"/>
          <w:i/>
        </w:rPr>
        <w:t>j</w:t>
      </w:r>
      <w:r w:rsidRPr="007615A5">
        <w:rPr>
          <w:rFonts w:eastAsiaTheme="minorEastAsia"/>
        </w:rPr>
        <w:t xml:space="preserve"> = 1..N) can be written as:</w:t>
      </w:r>
    </w:p>
    <w:p w14:paraId="2BFD04A7" w14:textId="77777777" w:rsidR="000F343D" w:rsidRPr="007615A5" w:rsidRDefault="000F343D" w:rsidP="000F343D">
      <w:pPr>
        <w:jc w:val="both"/>
      </w:pPr>
    </w:p>
    <w:p w14:paraId="24A83E68" w14:textId="4F3518F5" w:rsidR="000F343D" w:rsidRPr="007615A5" w:rsidRDefault="000F343D" w:rsidP="000F343D">
      <w:pPr>
        <w:jc w:val="both"/>
        <w:rPr>
          <w:rFonts w:eastAsiaTheme="minorEastAsia"/>
        </w:rPr>
      </w:pPr>
      <w:r w:rsidRPr="007615A5">
        <w:tab/>
      </w:r>
      <m:oMath>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 xml:space="preserve">syn </m:t>
            </m:r>
          </m:sub>
          <m:sup>
            <m:r>
              <w:rPr>
                <w:rFonts w:ascii="Cambria Math" w:hAnsi="Cambria Math"/>
                <w:sz w:val="28"/>
                <w:szCs w:val="28"/>
              </w:rPr>
              <m:t>T</m:t>
            </m:r>
          </m:sup>
        </m:sSub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max</m:t>
            </m:r>
          </m:sub>
        </m:sSub>
        <m:r>
          <w:rPr>
            <w:rFonts w:ascii="Cambria Math" w:hAnsi="Cambria Math"/>
            <w:sz w:val="28"/>
            <w:szCs w:val="28"/>
          </w:rPr>
          <m:t>∙</m:t>
        </m:r>
        <m:r>
          <w:rPr>
            <w:rFonts w:ascii="Cambria Math" w:eastAsiaTheme="minorEastAsia" w:hAnsi="Cambria Math"/>
            <w:sz w:val="28"/>
            <w:szCs w:val="28"/>
          </w:rPr>
          <m:t>M∙</m:t>
        </m:r>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V-</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syn</m:t>
                </m:r>
              </m:sub>
            </m:sSub>
            <m:ctrlPr>
              <w:rPr>
                <w:rFonts w:ascii="Cambria Math" w:eastAsiaTheme="minorEastAsia" w:hAnsi="Cambria Math"/>
                <w:i/>
                <w:sz w:val="28"/>
                <w:szCs w:val="28"/>
              </w:rPr>
            </m:ctrlPr>
          </m:e>
        </m:d>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005740C7">
        <w:rPr>
          <w:rFonts w:eastAsiaTheme="minorEastAsia"/>
        </w:rPr>
        <w:tab/>
      </w:r>
      <w:r w:rsidRPr="007615A5">
        <w:rPr>
          <w:rFonts w:eastAsiaTheme="minorEastAsia"/>
        </w:rPr>
        <w:tab/>
        <w:t>(</w:t>
      </w:r>
      <w:r w:rsidR="005740C7">
        <w:rPr>
          <w:rFonts w:eastAsiaTheme="minorEastAsia"/>
        </w:rPr>
        <w:t>3.16</w:t>
      </w:r>
      <w:r w:rsidRPr="007615A5">
        <w:rPr>
          <w:rFonts w:eastAsiaTheme="minorEastAsia"/>
        </w:rPr>
        <w:t>)</w:t>
      </w:r>
    </w:p>
    <w:p w14:paraId="656ED70C" w14:textId="77777777" w:rsidR="000F343D" w:rsidRPr="007615A5" w:rsidRDefault="000F343D" w:rsidP="000F343D">
      <w:pPr>
        <w:ind w:left="720"/>
        <w:jc w:val="both"/>
        <w:rPr>
          <w:rFonts w:eastAsiaTheme="minorEastAsia"/>
        </w:rPr>
      </w:pPr>
      <w:r w:rsidRPr="007615A5">
        <w:rPr>
          <w:rFonts w:eastAsiaTheme="minorEastAsia"/>
        </w:rPr>
        <w:t xml:space="preserve">where: the total </w:t>
      </w:r>
      <w:r w:rsidRPr="007615A5">
        <w:t xml:space="preserve">transmitter release </w:t>
      </w:r>
      <m:oMath>
        <m:r>
          <w:rPr>
            <w:rFonts w:ascii="Cambria Math" w:eastAsiaTheme="minorEastAsia" w:hAnsi="Cambria Math"/>
          </w:rPr>
          <m:t>M</m:t>
        </m:r>
      </m:oMath>
      <w:r w:rsidRPr="007615A5">
        <w:rPr>
          <w:rFonts w:eastAsiaTheme="minorEastAsia"/>
        </w:rPr>
        <w:t xml:space="preserve"> can be defined as </w:t>
      </w:r>
      <w:r>
        <w:rPr>
          <w:rFonts w:eastAsiaTheme="minorEastAsia"/>
        </w:rPr>
        <w:t xml:space="preserve">a </w:t>
      </w:r>
      <w:r w:rsidRPr="007615A5">
        <w:rPr>
          <w:rFonts w:eastAsiaTheme="minorEastAsia"/>
        </w:rPr>
        <w:t>line</w:t>
      </w:r>
      <w:r>
        <w:rPr>
          <w:rFonts w:eastAsiaTheme="minorEastAsia"/>
        </w:rPr>
        <w:t>ar recurrence equation</w:t>
      </w:r>
      <w:r w:rsidRPr="007615A5">
        <w:rPr>
          <w:rFonts w:eastAsiaTheme="minorEastAsia"/>
        </w:rPr>
        <w:t xml:space="preserve"> </w:t>
      </w:r>
      <w:r>
        <w:rPr>
          <w:rFonts w:eastAsiaTheme="minorEastAsia"/>
        </w:rPr>
        <w:br/>
      </w:r>
      <w:commentRangeStart w:id="668"/>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m:t>
            </m:r>
          </m:sub>
        </m:sSub>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i-1</m:t>
            </m:r>
          </m:sub>
        </m:sSub>
        <m:r>
          <w:rPr>
            <w:rFonts w:ascii="Cambria Math" w:eastAsiaTheme="minorEastAsia" w:hAnsi="Cambria Math"/>
            <w:sz w:val="24"/>
            <w:szCs w:val="24"/>
          </w:rPr>
          <m:t>+</m:t>
        </m:r>
        <m:r>
          <w:rPr>
            <w:rFonts w:ascii="Cambria Math" w:hAnsi="Cambria Math"/>
            <w:sz w:val="24"/>
            <w:szCs w:val="24"/>
          </w:rPr>
          <m:t>α∙</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i-1</m:t>
            </m:r>
          </m:sub>
        </m:sSub>
        <w:commentRangeEnd w:id="668"/>
        <m:r>
          <m:rPr>
            <m:sty m:val="p"/>
          </m:rPr>
          <w:rPr>
            <w:rStyle w:val="CommentReference"/>
            <w:rFonts w:ascii="Cambria Math" w:hAnsi="Cambria Math"/>
            <w:sz w:val="24"/>
            <w:szCs w:val="24"/>
          </w:rPr>
          <w:commentReference w:id="668"/>
        </m:r>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r>
          <w:rPr>
            <w:rFonts w:ascii="Cambria Math" w:eastAsiaTheme="minorEastAsia" w:hAnsi="Cambria Math"/>
            <w:sz w:val="24"/>
            <w:szCs w:val="24"/>
          </w:rPr>
          <m:t>=0;</m:t>
        </m:r>
      </m:oMath>
      <w:r w:rsidRPr="007615A5">
        <w:rPr>
          <w:rFonts w:eastAsiaTheme="minorEastAsia"/>
        </w:rPr>
        <w:t xml:space="preserve"> </w:t>
      </w:r>
      <m:oMath>
        <m:r>
          <w:rPr>
            <w:rFonts w:ascii="Cambria Math" w:hAnsi="Cambria Math"/>
          </w:rPr>
          <m:t>α</m:t>
        </m:r>
      </m:oMath>
      <w:r w:rsidRPr="007615A5">
        <w:rPr>
          <w:rFonts w:eastAsiaTheme="minorEastAsia"/>
        </w:rPr>
        <w:t xml:space="preserve"> is </w:t>
      </w:r>
      <w:r>
        <w:rPr>
          <w:rFonts w:eastAsiaTheme="minorEastAsia"/>
        </w:rPr>
        <w:t xml:space="preserve">the </w:t>
      </w:r>
      <w:r w:rsidRPr="007615A5">
        <w:rPr>
          <w:rFonts w:eastAsiaTheme="minorEastAsia"/>
        </w:rPr>
        <w:t>transmitter release</w:t>
      </w:r>
      <w:r>
        <w:rPr>
          <w:rFonts w:eastAsiaTheme="minorEastAsia"/>
        </w:rPr>
        <w:t xml:space="preserve"> </w:t>
      </w:r>
      <w:r w:rsidRPr="007615A5">
        <w:rPr>
          <w:rFonts w:eastAsiaTheme="minorEastAsia"/>
        </w:rPr>
        <w:t xml:space="preserve">rate;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Pr="007615A5">
        <w:rPr>
          <w:rFonts w:eastAsiaTheme="minorEastAsia"/>
        </w:rPr>
        <w:t xml:space="preserve"> for pulse model of the synapse or 0 otherwise;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m:t>
                </m:r>
              </m:sup>
            </m:sSubSup>
            <m:r>
              <w:rPr>
                <w:rFonts w:ascii="Cambria Math" w:hAnsi="Cambria Math"/>
                <w:sz w:val="24"/>
                <w:szCs w:val="24"/>
              </w:rPr>
              <m:t>)</m:t>
            </m:r>
          </m:e>
        </m:nary>
      </m:oMath>
      <w:r w:rsidRPr="007615A5">
        <w:rPr>
          <w:rFonts w:eastAsiaTheme="minorEastAsia"/>
        </w:rPr>
        <w:t xml:space="preserve"> 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m:t>
                </m:r>
              </m:sup>
            </m:sSubSup>
            <m:r>
              <w:rPr>
                <w:rFonts w:ascii="Cambria Math" w:hAnsi="Cambria Math"/>
                <w:sz w:val="24"/>
                <w:szCs w:val="24"/>
              </w:rPr>
              <m:t>)</m:t>
            </m:r>
          </m:e>
        </m:nary>
      </m:oMath>
      <w:r w:rsidRPr="007615A5">
        <w:rPr>
          <w:rFonts w:eastAsiaTheme="minorEastAsia"/>
        </w:rPr>
        <w:t xml:space="preserve"> for different types of synapses; </w:t>
      </w: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V</m:t>
            </m:r>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-0.062V[</m:t>
                </m:r>
                <m:sSup>
                  <m:sSupPr>
                    <m:ctrlPr>
                      <w:rPr>
                        <w:rFonts w:ascii="Cambria Math" w:eastAsiaTheme="minorEastAsia" w:hAnsi="Cambria Math"/>
                        <w:i/>
                        <w:sz w:val="24"/>
                        <w:szCs w:val="24"/>
                      </w:rPr>
                    </m:ctrlPr>
                  </m:sSupPr>
                  <m:e>
                    <m:r>
                      <w:rPr>
                        <w:rFonts w:ascii="Cambria Math" w:eastAsiaTheme="minorEastAsia" w:hAnsi="Cambria Math"/>
                        <w:sz w:val="24"/>
                        <w:szCs w:val="24"/>
                      </w:rPr>
                      <m:t>Mg</m:t>
                    </m:r>
                  </m:e>
                  <m:sup>
                    <m:r>
                      <w:rPr>
                        <w:rFonts w:ascii="Cambria Math" w:eastAsiaTheme="minorEastAsia" w:hAnsi="Cambria Math"/>
                        <w:sz w:val="24"/>
                        <w:szCs w:val="24"/>
                      </w:rPr>
                      <m:t>2+</m:t>
                    </m:r>
                  </m:sup>
                </m:sSup>
                <m:r>
                  <w:rPr>
                    <w:rFonts w:ascii="Cambria Math" w:eastAsiaTheme="minorEastAsia" w:hAnsi="Cambria Math"/>
                    <w:sz w:val="24"/>
                    <w:szCs w:val="24"/>
                  </w:rPr>
                  <m:t>]/3.57</m:t>
                </m:r>
              </m:sup>
            </m:sSup>
          </m:den>
        </m:f>
      </m:oMath>
      <w:r w:rsidRPr="007615A5">
        <w:rPr>
          <w:rFonts w:eastAsiaTheme="minorEastAsia"/>
        </w:rPr>
        <w:t xml:space="preserve"> for </w:t>
      </w:r>
      <w:r w:rsidRPr="007615A5">
        <w:rPr>
          <w:rFonts w:eastAsiaTheme="minorEastAsia"/>
          <w:i/>
        </w:rPr>
        <w:t xml:space="preserve">NMDA-type </w:t>
      </w:r>
      <w:r w:rsidRPr="007615A5">
        <w:rPr>
          <w:rFonts w:eastAsiaTheme="minorEastAsia"/>
        </w:rPr>
        <w:t xml:space="preserve">of synapse or 1 otherwise. </w:t>
      </w:r>
    </w:p>
    <w:p w14:paraId="683CDB32" w14:textId="77777777" w:rsidR="000F343D" w:rsidRPr="007615A5" w:rsidRDefault="000F343D" w:rsidP="000F343D"/>
    <w:p w14:paraId="01B20654" w14:textId="77777777" w:rsidR="000F343D" w:rsidRPr="007615A5" w:rsidRDefault="000F343D" w:rsidP="000F343D">
      <w:pPr>
        <w:jc w:val="both"/>
      </w:pPr>
      <w:r w:rsidRPr="002C4B5C">
        <w:rPr>
          <w:b/>
        </w:rPr>
        <w:t>Implementation of ion dynamics:</w:t>
      </w:r>
      <w:r w:rsidRPr="002C4B5C">
        <w:t xml:space="preserve"> The reversal potentials of ions are calculated according the following</w:t>
      </w:r>
      <w:r w:rsidRPr="007615A5">
        <w:t xml:space="preserve"> equation: </w:t>
      </w:r>
    </w:p>
    <w:p w14:paraId="25A96CFB" w14:textId="77777777" w:rsidR="000F343D" w:rsidRPr="007615A5" w:rsidRDefault="000F343D" w:rsidP="000F343D"/>
    <w:p w14:paraId="6FC68FF5" w14:textId="4D4B0ED3" w:rsidR="000F343D" w:rsidRPr="007615A5" w:rsidRDefault="000F343D" w:rsidP="000F343D">
      <w:pPr>
        <w:rPr>
          <w:rFonts w:eastAsiaTheme="minorEastAsia"/>
        </w:rPr>
      </w:pPr>
      <w:r w:rsidRPr="007615A5">
        <w:tab/>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[Ions]</m:t>
            </m:r>
          </m:sub>
        </m:sSub>
        <m:r>
          <w:rPr>
            <w:rFonts w:ascii="Cambria Math" w:hAnsi="Cambria Math"/>
            <w:sz w:val="28"/>
            <w:szCs w:val="28"/>
          </w:rPr>
          <m:t>=(R∙T)/(F∙z)∙</m:t>
        </m:r>
        <m:r>
          <m:rPr>
            <m:sty m:val="p"/>
          </m:rPr>
          <w:rPr>
            <w:rFonts w:ascii="Cambria Math" w:hAnsi="Cambria Math"/>
            <w:sz w:val="28"/>
            <w:szCs w:val="28"/>
          </w:rPr>
          <m:t>ln⁡</m:t>
        </m:r>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out</m:t>
            </m:r>
          </m:sub>
        </m:sSub>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in</m:t>
            </m:r>
          </m:sub>
        </m:sSub>
        <m:r>
          <w:rPr>
            <w:rFonts w:ascii="Cambria Math" w:hAnsi="Cambria Math"/>
            <w:sz w:val="28"/>
            <w:szCs w:val="28"/>
          </w:rPr>
          <m:t>)</m:t>
        </m:r>
      </m:oMath>
      <w:r w:rsidRPr="007615A5">
        <w:rPr>
          <w:rFonts w:eastAsiaTheme="minorEastAsia"/>
        </w:rPr>
        <w:tab/>
      </w:r>
      <w:r w:rsidRPr="007615A5">
        <w:rPr>
          <w:rFonts w:eastAsiaTheme="minorEastAsia"/>
        </w:rPr>
        <w:tab/>
      </w:r>
      <w:r w:rsidRPr="007615A5">
        <w:rPr>
          <w:rFonts w:eastAsiaTheme="minorEastAsia"/>
        </w:rPr>
        <w:tab/>
      </w:r>
      <w:r>
        <w:rPr>
          <w:rFonts w:eastAsiaTheme="minorEastAsia"/>
        </w:rPr>
        <w:tab/>
      </w:r>
      <w:r w:rsidRPr="007615A5">
        <w:rPr>
          <w:rFonts w:eastAsiaTheme="minorEastAsia"/>
        </w:rPr>
        <w:t>(</w:t>
      </w:r>
      <w:r w:rsidR="005740C7">
        <w:rPr>
          <w:rFonts w:eastAsiaTheme="minorEastAsia"/>
        </w:rPr>
        <w:t>3.17</w:t>
      </w:r>
      <w:r w:rsidRPr="007615A5">
        <w:rPr>
          <w:rFonts w:eastAsiaTheme="minorEastAsia"/>
        </w:rPr>
        <w:t>)</w:t>
      </w:r>
    </w:p>
    <w:p w14:paraId="2F8D9261" w14:textId="77777777" w:rsidR="000F343D" w:rsidRPr="007615A5" w:rsidRDefault="000F343D" w:rsidP="000F343D">
      <w:pPr>
        <w:ind w:left="720"/>
        <w:jc w:val="both"/>
      </w:pPr>
      <w:r w:rsidRPr="007615A5">
        <w:rPr>
          <w:rFonts w:eastAsiaTheme="minorEastAsia"/>
        </w:rPr>
        <w:t xml:space="preserve">where: </w:t>
      </w:r>
      <m:oMath>
        <m:r>
          <w:rPr>
            <w:rFonts w:ascii="Cambria Math" w:hAnsi="Cambria Math"/>
            <w:sz w:val="24"/>
            <w:szCs w:val="24"/>
          </w:rPr>
          <m:t>R=</m:t>
        </m:r>
        <m:r>
          <m:rPr>
            <m:sty m:val="p"/>
          </m:rPr>
          <w:rPr>
            <w:rFonts w:ascii="Cambria Math" w:hAnsi="Cambria Math"/>
            <w:sz w:val="24"/>
            <w:szCs w:val="24"/>
          </w:rPr>
          <m:t>8.314 J/(mol K)</m:t>
        </m:r>
      </m:oMath>
      <w:r w:rsidRPr="007615A5">
        <w:rPr>
          <w:rFonts w:eastAsiaTheme="minorEastAsia"/>
        </w:rPr>
        <w:t xml:space="preserve"> is the universal gas constant;</w:t>
      </w:r>
      <w:r w:rsidRPr="007615A5">
        <w:rPr>
          <w:i/>
        </w:rPr>
        <w:t xml:space="preserve"> </w:t>
      </w:r>
      <m:oMath>
        <m:r>
          <w:rPr>
            <w:rFonts w:ascii="Cambria Math" w:hAnsi="Cambria Math"/>
            <w:sz w:val="24"/>
            <w:szCs w:val="24"/>
          </w:rPr>
          <m:t>T</m:t>
        </m:r>
        <m:r>
          <w:rPr>
            <w:rFonts w:ascii="Cambria Math" w:eastAsiaTheme="minorEastAsia" w:hAnsi="Cambria Math"/>
            <w:sz w:val="24"/>
            <w:szCs w:val="24"/>
          </w:rPr>
          <m:t>=308 K°</m:t>
        </m:r>
      </m:oMath>
      <w:r w:rsidRPr="007615A5">
        <w:rPr>
          <w:rFonts w:eastAsiaTheme="minorEastAsia"/>
          <w:i/>
        </w:rPr>
        <w:t xml:space="preserve"> </w:t>
      </w:r>
      <w:r w:rsidRPr="007615A5">
        <w:rPr>
          <w:rFonts w:eastAsiaTheme="minorEastAsia"/>
        </w:rPr>
        <w:t>is the temperature</w:t>
      </w:r>
      <w:r w:rsidRPr="007615A5">
        <w:t>;</w:t>
      </w:r>
      <w:r>
        <w:t xml:space="preserve"> </w:t>
      </w:r>
      <w:r>
        <w:br/>
      </w:r>
      <m:oMath>
        <m:r>
          <w:rPr>
            <w:rFonts w:ascii="Cambria Math" w:hAnsi="Cambria Math"/>
            <w:sz w:val="24"/>
            <w:szCs w:val="24"/>
          </w:rPr>
          <m:t>F</m:t>
        </m:r>
        <m:r>
          <w:rPr>
            <w:rFonts w:ascii="Cambria Math" w:eastAsiaTheme="minorEastAsia" w:hAnsi="Cambria Math"/>
            <w:sz w:val="24"/>
            <w:szCs w:val="24"/>
          </w:rPr>
          <m:t>=96.485 kC/mol</m:t>
        </m:r>
      </m:oMath>
      <w:r w:rsidRPr="007615A5">
        <w:rPr>
          <w:rFonts w:eastAsiaTheme="minorEastAsia"/>
        </w:rPr>
        <w:t xml:space="preserve"> is the Faraday constant,</w:t>
      </w:r>
      <w:r w:rsidRPr="007615A5">
        <w:t xml:space="preserve"> and </w:t>
      </w:r>
      <m:oMath>
        <m:r>
          <w:rPr>
            <w:rFonts w:ascii="Cambria Math" w:hAnsi="Cambria Math"/>
            <w:sz w:val="24"/>
            <w:szCs w:val="24"/>
          </w:rPr>
          <m:t>z</m:t>
        </m:r>
      </m:oMath>
      <w:r w:rsidRPr="007615A5">
        <w:t xml:space="preserve"> is the ionic charge which is: +1 for Na, +1 for K, +2 for Ca, -1 for Cl and +2 for Mg ions. The subscripts ‘out’ and ‘in’ indicate the concentrations of these ions outside and inside the cell, respectively.</w:t>
      </w:r>
    </w:p>
    <w:p w14:paraId="65356E20" w14:textId="77777777" w:rsidR="000F343D" w:rsidRPr="007615A5" w:rsidRDefault="000F343D" w:rsidP="000F343D">
      <w:pPr>
        <w:ind w:left="720"/>
      </w:pPr>
    </w:p>
    <w:p w14:paraId="4DCEA820" w14:textId="77777777" w:rsidR="000F343D" w:rsidRPr="007615A5" w:rsidRDefault="000F343D" w:rsidP="000F343D">
      <w:r w:rsidRPr="007615A5">
        <w:t>The description of ions dynamics is written as:</w:t>
      </w:r>
    </w:p>
    <w:p w14:paraId="0C14C00D" w14:textId="77777777" w:rsidR="000F343D" w:rsidRPr="007615A5" w:rsidRDefault="000F343D" w:rsidP="000F343D"/>
    <w:p w14:paraId="13185FD5" w14:textId="17C157B2" w:rsidR="000F343D" w:rsidRPr="007615A5" w:rsidRDefault="000F343D" w:rsidP="000F343D">
      <w:r w:rsidRPr="007615A5">
        <w:tab/>
      </w:r>
      <m:oMath>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d>
                  <m:dPr>
                    <m:begChr m:val="["/>
                    <m:endChr m:val="]"/>
                    <m:ctrlPr>
                      <w:rPr>
                        <w:rFonts w:ascii="Cambria Math" w:hAnsi="Cambria Math"/>
                        <w:i/>
                        <w:sz w:val="28"/>
                        <w:szCs w:val="28"/>
                      </w:rPr>
                    </m:ctrlPr>
                  </m:dPr>
                  <m:e>
                    <m:r>
                      <w:rPr>
                        <w:rFonts w:ascii="Cambria Math" w:hAnsi="Cambria Math"/>
                        <w:sz w:val="28"/>
                        <w:szCs w:val="28"/>
                      </w:rPr>
                      <m:t>Ions</m:t>
                    </m:r>
                  </m:e>
                </m:d>
              </m:e>
              <m:sub>
                <m:r>
                  <w:rPr>
                    <w:rFonts w:ascii="Cambria Math" w:hAnsi="Cambria Math"/>
                    <w:sz w:val="28"/>
                    <w:szCs w:val="28"/>
                  </w:rPr>
                  <m:t>in</m:t>
                </m:r>
              </m:sub>
            </m:sSub>
          </m:num>
          <m:den>
            <m:r>
              <w:rPr>
                <w:rFonts w:ascii="Cambria Math" w:hAnsi="Cambria Math"/>
                <w:sz w:val="28"/>
                <w:szCs w:val="28"/>
              </w:rPr>
              <m:t>dt</m:t>
            </m:r>
          </m:den>
        </m:f>
        <m:r>
          <w:rPr>
            <w:rFonts w:ascii="Cambria Math" w:hAnsi="Cambria Math"/>
            <w:sz w:val="28"/>
            <w:szCs w:val="28"/>
          </w:rPr>
          <m:t>= -α∙</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[ions]</m:t>
            </m:r>
          </m:sub>
        </m:sSub>
        <m:r>
          <w:rPr>
            <w:rFonts w:ascii="Cambria Math" w:hAnsi="Cambria Math"/>
            <w:sz w:val="28"/>
            <w:szCs w:val="28"/>
          </w:rPr>
          <m:t>-β∙</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oMath>
      <w:r w:rsidR="005740C7">
        <w:rPr>
          <w:rFonts w:eastAsiaTheme="minorEastAsia"/>
        </w:rPr>
        <w:tab/>
      </w:r>
      <w:r w:rsidR="005740C7">
        <w:rPr>
          <w:rFonts w:eastAsiaTheme="minorEastAsia"/>
        </w:rPr>
        <w:tab/>
      </w:r>
      <w:r w:rsidR="005740C7">
        <w:rPr>
          <w:rFonts w:eastAsiaTheme="minorEastAsia"/>
        </w:rPr>
        <w:tab/>
      </w:r>
      <w:r w:rsidR="005740C7">
        <w:rPr>
          <w:rFonts w:eastAsiaTheme="minorEastAsia"/>
        </w:rPr>
        <w:tab/>
      </w:r>
      <w:r w:rsidR="005740C7">
        <w:rPr>
          <w:rFonts w:eastAsiaTheme="minorEastAsia"/>
        </w:rPr>
        <w:tab/>
      </w:r>
      <w:r w:rsidRPr="007615A5">
        <w:rPr>
          <w:rFonts w:eastAsiaTheme="minorEastAsia"/>
        </w:rPr>
        <w:t>(</w:t>
      </w:r>
      <w:r w:rsidR="005740C7">
        <w:rPr>
          <w:rFonts w:eastAsiaTheme="minorEastAsia"/>
        </w:rPr>
        <w:t>3.18</w:t>
      </w:r>
      <w:r w:rsidRPr="007615A5">
        <w:rPr>
          <w:rFonts w:eastAsiaTheme="minorEastAsia"/>
        </w:rPr>
        <w:t>)</w:t>
      </w:r>
    </w:p>
    <w:p w14:paraId="29212F32" w14:textId="77777777" w:rsidR="000F343D" w:rsidRPr="007615A5" w:rsidRDefault="000F343D" w:rsidP="000F343D">
      <w:pPr>
        <w:ind w:left="720"/>
        <w:jc w:val="both"/>
      </w:pPr>
      <w:r w:rsidRPr="007615A5">
        <w:t xml:space="preserve">where: </w:t>
      </w:r>
      <m:oMath>
        <m:r>
          <w:rPr>
            <w:rFonts w:ascii="Cambria Math" w:hAnsi="Cambria Math"/>
          </w:rPr>
          <m:t>T</m:t>
        </m:r>
      </m:oMath>
      <w:r>
        <w:t xml:space="preserve"> is the time constant for ion</w:t>
      </w:r>
      <w:r w:rsidRPr="007615A5">
        <w:t xml:space="preserve"> dynamics; </w:t>
      </w:r>
      <w:r>
        <w:t>in the right part of the</w:t>
      </w:r>
      <w:r w:rsidRPr="007615A5">
        <w:t xml:space="preserve"> equation, the first term represents influx from the extracellular space through voltage-gated channels of correspondent ions, and the second term represents the membrane pump, which extrudes free intracellular ions from the cytoplasm. </w:t>
      </w:r>
      <w:r w:rsidRPr="007615A5">
        <w:rPr>
          <w:rFonts w:eastAsiaTheme="minorEastAsia"/>
        </w:rPr>
        <w:t xml:space="preserve">Parameters </w:t>
      </w:r>
      <m:oMath>
        <m:r>
          <w:rPr>
            <w:rFonts w:ascii="Cambria Math" w:hAnsi="Cambria Math"/>
            <w:sz w:val="24"/>
            <w:szCs w:val="24"/>
          </w:rPr>
          <m:t>α</m:t>
        </m:r>
      </m:oMath>
      <w:r w:rsidRPr="007615A5">
        <w:rPr>
          <w:rFonts w:eastAsiaTheme="minorEastAsia"/>
        </w:rPr>
        <w:t xml:space="preserve"> and </w:t>
      </w:r>
      <m:oMath>
        <m:r>
          <w:rPr>
            <w:rFonts w:ascii="Cambria Math" w:hAnsi="Cambria Math"/>
            <w:sz w:val="24"/>
            <w:szCs w:val="24"/>
          </w:rPr>
          <m:t>β</m:t>
        </m:r>
      </m:oMath>
      <w:r w:rsidRPr="007615A5">
        <w:rPr>
          <w:rFonts w:eastAsiaTheme="minorEastAsia"/>
        </w:rPr>
        <w:t xml:space="preserve"> define ion buffering and pump kinetics.</w:t>
      </w:r>
    </w:p>
    <w:p w14:paraId="791C4935" w14:textId="77777777" w:rsidR="000F343D" w:rsidRPr="007615A5" w:rsidRDefault="000F343D" w:rsidP="000F343D">
      <w:pPr>
        <w:ind w:left="720"/>
        <w:jc w:val="both"/>
      </w:pPr>
    </w:p>
    <w:p w14:paraId="4D31715C" w14:textId="77777777" w:rsidR="000F343D" w:rsidRPr="007615A5" w:rsidRDefault="000F343D" w:rsidP="000F343D">
      <w:pPr>
        <w:jc w:val="both"/>
      </w:pPr>
      <w:r w:rsidRPr="007615A5">
        <w:t xml:space="preserve">The current version of the LSNS package supports </w:t>
      </w:r>
      <w:r>
        <w:t xml:space="preserve">the </w:t>
      </w:r>
      <w:r w:rsidRPr="007615A5">
        <w:t>follow</w:t>
      </w:r>
      <w:r>
        <w:t>ing</w:t>
      </w:r>
      <w:r w:rsidRPr="007615A5">
        <w:t xml:space="preserve"> descriptions of ion pumps and current</w:t>
      </w:r>
      <w:r>
        <w:t>s</w:t>
      </w:r>
      <w:r w:rsidRPr="007615A5">
        <w:t xml:space="preserve"> of voltage-gated channels:</w:t>
      </w:r>
      <w:r>
        <w:t xml:space="preserve"> </w:t>
      </w:r>
    </w:p>
    <w:p w14:paraId="7CD6C10B" w14:textId="77777777" w:rsidR="000F343D" w:rsidRPr="007615A5" w:rsidRDefault="000F343D" w:rsidP="000F343D">
      <w:pPr>
        <w:pStyle w:val="ListParagraph"/>
        <w:numPr>
          <w:ilvl w:val="0"/>
          <w:numId w:val="16"/>
        </w:numPr>
        <w:jc w:val="both"/>
        <w:rPr>
          <w:rFonts w:ascii="Arial" w:hAnsi="Arial" w:cs="Arial"/>
        </w:rPr>
      </w:pPr>
      <w:r>
        <w:rPr>
          <w:rFonts w:ascii="Arial" w:hAnsi="Arial" w:cs="Arial"/>
        </w:rPr>
        <w:t>S</w:t>
      </w:r>
      <w:r w:rsidRPr="007615A5">
        <w:rPr>
          <w:rFonts w:ascii="Arial" w:hAnsi="Arial" w:cs="Arial"/>
        </w:rPr>
        <w:t>odium dynamics</w:t>
      </w:r>
      <w:r>
        <w:rPr>
          <w:rFonts w:ascii="Arial" w:hAnsi="Arial" w:cs="Arial"/>
        </w:rPr>
        <w:t xml:space="preserve"> for </w:t>
      </w:r>
      <w:r w:rsidRPr="007615A5">
        <w:rPr>
          <w:rFonts w:ascii="Arial" w:hAnsi="Arial" w:cs="Arial"/>
        </w:rPr>
        <w:t>the Na/K pump is taken from [</w:t>
      </w:r>
      <w:r w:rsidRPr="007615A5">
        <w:rPr>
          <w:rFonts w:ascii="Arial" w:hAnsi="Arial" w:cs="Arial"/>
          <w:highlight w:val="yellow"/>
        </w:rPr>
        <w:t>Li et al. 1996],</w:t>
      </w:r>
      <w:r w:rsidRPr="007615A5">
        <w:rPr>
          <w:rFonts w:ascii="Arial" w:hAnsi="Arial" w:cs="Arial"/>
        </w:rPr>
        <w:t xml:space="preserve"> and defined as:</w:t>
      </w:r>
    </w:p>
    <w:p w14:paraId="55B8AF0B" w14:textId="230F8935" w:rsidR="000F343D" w:rsidRPr="007615A5" w:rsidRDefault="00651701" w:rsidP="000F343D">
      <w:pPr>
        <w:ind w:left="720"/>
        <w:jc w:val="both"/>
        <w:rPr>
          <w:rFonts w:eastAsiaTheme="minorEastAsia"/>
        </w:rPr>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∙(φ</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[Na]</m:t>
                </m:r>
              </m:e>
              <m:sub>
                <m:r>
                  <w:rPr>
                    <w:rFonts w:ascii="Cambria Math" w:eastAsiaTheme="minorEastAsia" w:hAnsi="Cambria Math"/>
                    <w:sz w:val="28"/>
                    <w:szCs w:val="28"/>
                  </w:rPr>
                  <m:t>in</m:t>
                </m:r>
              </m:sub>
            </m:sSub>
          </m:e>
        </m:d>
        <m:r>
          <w:rPr>
            <w:rFonts w:ascii="Cambria Math" w:eastAsiaTheme="minorEastAsia" w:hAnsi="Cambria Math"/>
            <w:sz w:val="28"/>
            <w:szCs w:val="28"/>
          </w:rPr>
          <m:t>-φ</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[Na]</m:t>
                </m:r>
              </m:e>
              <m:sub>
                <m:r>
                  <w:rPr>
                    <w:rFonts w:ascii="Cambria Math" w:eastAsiaTheme="minorEastAsia" w:hAnsi="Cambria Math"/>
                    <w:sz w:val="28"/>
                    <w:szCs w:val="28"/>
                  </w:rPr>
                  <m:t>ieq</m:t>
                </m:r>
              </m:sub>
            </m:sSub>
          </m:e>
        </m:d>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t>(</w:t>
      </w:r>
      <w:r w:rsidR="005740C7">
        <w:rPr>
          <w:rFonts w:eastAsiaTheme="minorEastAsia"/>
        </w:rPr>
        <w:t>3.19</w:t>
      </w:r>
      <w:r w:rsidR="000F343D" w:rsidRPr="007615A5">
        <w:rPr>
          <w:rFonts w:eastAsiaTheme="minorEastAsia"/>
        </w:rPr>
        <w:t>)</w:t>
      </w:r>
    </w:p>
    <w:p w14:paraId="29201024" w14:textId="77777777" w:rsidR="000F343D" w:rsidRPr="007615A5" w:rsidRDefault="000F343D" w:rsidP="000F343D">
      <w:pPr>
        <w:ind w:left="720"/>
        <w:jc w:val="both"/>
        <w:rPr>
          <w:rFonts w:eastAsiaTheme="minorEastAsia"/>
        </w:rPr>
      </w:pPr>
      <w:r w:rsidRPr="007615A5">
        <w:t xml:space="preserve">where: </w:t>
      </w:r>
      <m:oMath>
        <m:r>
          <w:rPr>
            <w:rFonts w:ascii="Cambria Math" w:eastAsiaTheme="minorEastAsia" w:hAnsi="Cambria Math"/>
            <w:sz w:val="24"/>
            <w:szCs w:val="24"/>
          </w:rPr>
          <m:t>φ(x)=</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p</m:t>
            </m:r>
          </m:sub>
          <m:sup>
            <m:r>
              <w:rPr>
                <w:rFonts w:ascii="Cambria Math" w:eastAsiaTheme="minorEastAsia" w:hAnsi="Cambria Math"/>
                <w:sz w:val="24"/>
                <w:szCs w:val="24"/>
              </w:rPr>
              <m:t>3</m:t>
            </m:r>
          </m:sup>
        </m:sSubSup>
        <m:r>
          <w:rPr>
            <w:rFonts w:ascii="Cambria Math" w:eastAsiaTheme="minorEastAsia" w:hAnsi="Cambria Math"/>
            <w:sz w:val="24"/>
            <w:szCs w:val="24"/>
          </w:rPr>
          <m:t>))</m:t>
        </m:r>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m:t>
            </m:r>
          </m:sub>
        </m:sSub>
        <m:r>
          <w:rPr>
            <w:rFonts w:ascii="Cambria Math" w:eastAsiaTheme="minorEastAsia" w:hAnsi="Cambria Math"/>
            <w:sz w:val="24"/>
            <w:szCs w:val="24"/>
          </w:rPr>
          <m:t>=3</m:t>
        </m:r>
      </m:oMath>
      <w:r w:rsidRPr="007615A5">
        <w:rPr>
          <w:rFonts w:eastAsiaTheme="minorEastAsia"/>
        </w:rPr>
        <w:t xml:space="preserve"> is the pump current</w:t>
      </w:r>
      <w:r>
        <w:rPr>
          <w:rFonts w:eastAsiaTheme="minorEastAsia"/>
        </w:rPr>
        <w:t xml:space="preserve"> </w:t>
      </w:r>
      <w:r w:rsidRPr="007615A5">
        <w:rPr>
          <w:rFonts w:eastAsiaTheme="minorEastAsia"/>
        </w:rPr>
        <w:t xml:space="preserve">rate;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[Na]</m:t>
            </m:r>
          </m:e>
          <m:sub>
            <m:r>
              <w:rPr>
                <w:rFonts w:ascii="Cambria Math" w:eastAsiaTheme="minorEastAsia" w:hAnsi="Cambria Math"/>
                <w:sz w:val="24"/>
                <w:szCs w:val="24"/>
              </w:rPr>
              <m:t>ieq</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equilibrium intracellular </w:t>
      </w:r>
      <m:oMath>
        <m:r>
          <w:rPr>
            <w:rFonts w:ascii="Cambria Math" w:eastAsiaTheme="minorEastAsia" w:hAnsi="Cambria Math"/>
            <w:sz w:val="24"/>
            <w:szCs w:val="24"/>
          </w:rPr>
          <m:t>Na</m:t>
        </m:r>
      </m:oMath>
      <w:r w:rsidRPr="007615A5">
        <w:rPr>
          <w:rFonts w:eastAsiaTheme="minorEastAsia"/>
        </w:rPr>
        <w:t xml:space="preserve"> concentration;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oMath>
      <w:r w:rsidRPr="007615A5">
        <w:rPr>
          <w:rFonts w:eastAsiaTheme="minorEastAsia"/>
        </w:rPr>
        <w:t xml:space="preserve"> is the pump parameter.</w:t>
      </w:r>
    </w:p>
    <w:p w14:paraId="4E17F212" w14:textId="77777777" w:rsidR="000F343D" w:rsidRPr="007615A5" w:rsidRDefault="000F343D" w:rsidP="000F343D">
      <w:pPr>
        <w:pStyle w:val="ListParagraph"/>
        <w:numPr>
          <w:ilvl w:val="0"/>
          <w:numId w:val="16"/>
        </w:numPr>
        <w:jc w:val="both"/>
        <w:rPr>
          <w:rFonts w:ascii="Arial" w:hAnsi="Arial" w:cs="Arial"/>
        </w:rPr>
      </w:pPr>
      <w:r>
        <w:rPr>
          <w:rFonts w:ascii="Arial" w:hAnsi="Arial" w:cs="Arial"/>
        </w:rPr>
        <w:t xml:space="preserve">The </w:t>
      </w:r>
      <w:r w:rsidRPr="007615A5">
        <w:rPr>
          <w:rFonts w:ascii="Arial" w:hAnsi="Arial" w:cs="Arial"/>
        </w:rPr>
        <w:t xml:space="preserve">calcium dynamics </w:t>
      </w:r>
      <w:r>
        <w:rPr>
          <w:rFonts w:ascii="Arial" w:hAnsi="Arial" w:cs="Arial"/>
        </w:rPr>
        <w:t xml:space="preserve">for </w:t>
      </w:r>
      <w:r w:rsidRPr="007615A5">
        <w:rPr>
          <w:rFonts w:ascii="Arial" w:hAnsi="Arial" w:cs="Arial"/>
        </w:rPr>
        <w:t xml:space="preserve">the Ca pump </w:t>
      </w:r>
      <w:r>
        <w:rPr>
          <w:rFonts w:ascii="Arial" w:hAnsi="Arial" w:cs="Arial"/>
        </w:rPr>
        <w:t>are defined</w:t>
      </w:r>
      <w:r w:rsidRPr="007615A5">
        <w:rPr>
          <w:rFonts w:ascii="Arial" w:hAnsi="Arial" w:cs="Arial"/>
        </w:rPr>
        <w:t xml:space="preserve"> as [see </w:t>
      </w:r>
      <w:r w:rsidRPr="007615A5">
        <w:rPr>
          <w:rFonts w:ascii="Arial" w:hAnsi="Arial" w:cs="Arial"/>
          <w:highlight w:val="yellow"/>
        </w:rPr>
        <w:t>Booth et al. 1997</w:t>
      </w:r>
      <w:r w:rsidRPr="007615A5">
        <w:rPr>
          <w:rFonts w:ascii="Arial" w:hAnsi="Arial" w:cs="Arial"/>
        </w:rPr>
        <w:t>&amp;</w:t>
      </w:r>
      <w:r w:rsidRPr="007615A5">
        <w:rPr>
          <w:rFonts w:ascii="Arial" w:hAnsi="Arial" w:cs="Arial"/>
          <w:highlight w:val="yellow"/>
        </w:rPr>
        <w:t>Rybak et al. 1997</w:t>
      </w:r>
      <w:r w:rsidRPr="007615A5">
        <w:rPr>
          <w:rFonts w:ascii="Arial" w:hAnsi="Arial" w:cs="Arial"/>
        </w:rPr>
        <w:t>]:</w:t>
      </w:r>
    </w:p>
    <w:p w14:paraId="07AE70D6" w14:textId="2E494F67" w:rsidR="000F343D" w:rsidRPr="007615A5" w:rsidRDefault="00651701" w:rsidP="000F343D">
      <w:pPr>
        <w:ind w:left="720"/>
        <w:jc w:val="both"/>
      </w:pPr>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pump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p</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[Ca]</m:t>
            </m:r>
          </m:e>
          <m:sub>
            <m:r>
              <w:rPr>
                <w:rFonts w:ascii="Cambria Math" w:eastAsiaTheme="minorEastAsia" w:hAnsi="Cambria Math"/>
                <w:sz w:val="28"/>
                <w:szCs w:val="28"/>
              </w:rPr>
              <m:t>in</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[Ca]</m:t>
            </m:r>
          </m:e>
          <m:sub>
            <m:r>
              <w:rPr>
                <w:rFonts w:ascii="Cambria Math" w:eastAsiaTheme="minorEastAsia" w:hAnsi="Cambria Math"/>
                <w:sz w:val="28"/>
                <w:szCs w:val="28"/>
              </w:rPr>
              <m:t>ieq</m:t>
            </m:r>
          </m:sub>
        </m:sSub>
        <m:r>
          <w:rPr>
            <w:rFonts w:ascii="Cambria Math" w:eastAsiaTheme="minorEastAsia" w:hAnsi="Cambria Math"/>
            <w:sz w:val="28"/>
            <w:szCs w:val="28"/>
          </w:rPr>
          <m:t>)</m:t>
        </m:r>
      </m:oMath>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sidRPr="007615A5">
        <w:rPr>
          <w:rFonts w:eastAsiaTheme="minorEastAsia"/>
        </w:rPr>
        <w:tab/>
      </w:r>
      <w:r w:rsidR="000F343D">
        <w:rPr>
          <w:rFonts w:eastAsiaTheme="minorEastAsia"/>
        </w:rPr>
        <w:tab/>
      </w:r>
      <w:r w:rsidR="000F343D" w:rsidRPr="007615A5">
        <w:rPr>
          <w:rFonts w:eastAsiaTheme="minorEastAsia"/>
        </w:rPr>
        <w:t>(</w:t>
      </w:r>
      <w:r w:rsidR="005740C7">
        <w:rPr>
          <w:rFonts w:eastAsiaTheme="minorEastAsia"/>
        </w:rPr>
        <w:t>3.20</w:t>
      </w:r>
      <w:r w:rsidR="000F343D" w:rsidRPr="007615A5">
        <w:rPr>
          <w:rFonts w:eastAsiaTheme="minorEastAsia"/>
        </w:rPr>
        <w:t>)</w:t>
      </w:r>
    </w:p>
    <w:p w14:paraId="4A2B827B" w14:textId="77777777" w:rsidR="000F343D" w:rsidRPr="007615A5" w:rsidRDefault="000F343D" w:rsidP="000F343D">
      <w:pPr>
        <w:ind w:left="720"/>
        <w:jc w:val="both"/>
      </w:pPr>
      <w:r w:rsidRPr="007615A5">
        <w:lastRenderedPageBreak/>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p</m:t>
            </m:r>
          </m:sub>
        </m:sSub>
        <m:r>
          <w:rPr>
            <w:rFonts w:ascii="Cambria Math" w:eastAsiaTheme="minorEastAsia" w:hAnsi="Cambria Math"/>
            <w:sz w:val="24"/>
            <w:szCs w:val="24"/>
          </w:rPr>
          <m:t>=1</m:t>
        </m:r>
      </m:oMath>
      <w:r w:rsidRPr="007615A5">
        <w:t xml:space="preserve"> is </w:t>
      </w:r>
      <w:r>
        <w:rPr>
          <w:rFonts w:eastAsiaTheme="minorEastAsia"/>
        </w:rPr>
        <w:t xml:space="preserve">the </w:t>
      </w:r>
      <w:r w:rsidRPr="007615A5">
        <w:t>pump current</w:t>
      </w:r>
      <w:r>
        <w:t xml:space="preserve"> rate</w:t>
      </w:r>
      <w:r w:rsidRPr="007615A5">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[Ca]</m:t>
            </m:r>
          </m:e>
          <m:sub>
            <m:r>
              <w:rPr>
                <w:rFonts w:ascii="Cambria Math" w:eastAsiaTheme="minorEastAsia" w:hAnsi="Cambria Math"/>
                <w:sz w:val="24"/>
                <w:szCs w:val="24"/>
              </w:rPr>
              <m:t>ieq</m:t>
            </m:r>
          </m:sub>
        </m:sSub>
      </m:oMath>
      <w:r w:rsidRPr="007615A5">
        <w:t xml:space="preserve"> is </w:t>
      </w:r>
      <w:r>
        <w:t xml:space="preserve">the </w:t>
      </w:r>
      <w:r w:rsidRPr="007615A5">
        <w:t>equilibrium intracellular Ca concentration</w:t>
      </w:r>
      <w:r>
        <w:t>.</w:t>
      </w:r>
    </w:p>
    <w:p w14:paraId="02398021" w14:textId="77777777" w:rsidR="000F343D" w:rsidRPr="007615A5" w:rsidRDefault="000F343D" w:rsidP="000F343D">
      <w:pPr>
        <w:ind w:left="720"/>
        <w:jc w:val="both"/>
      </w:pPr>
      <w:r w:rsidRPr="007615A5">
        <w:rPr>
          <w:rFonts w:eastAsiaTheme="minorEastAsia"/>
        </w:rPr>
        <w:t>The Ca buffering</w:t>
      </w:r>
      <w:r>
        <w:rPr>
          <w:rFonts w:eastAsiaTheme="minorEastAsia"/>
        </w:rPr>
        <w:t xml:space="preserve"> parameter</w:t>
      </w:r>
      <w:r w:rsidRPr="007615A5">
        <w:rPr>
          <w:rFonts w:eastAsiaTheme="minorEastAsia"/>
        </w:rPr>
        <w:t xml:space="preserve"> </w:t>
      </w:r>
      <m:oMath>
        <m:r>
          <w:rPr>
            <w:rFonts w:ascii="Cambria Math" w:hAnsi="Cambria Math"/>
            <w:sz w:val="24"/>
            <w:szCs w:val="24"/>
          </w:rPr>
          <m:t>α</m:t>
        </m:r>
      </m:oMath>
      <w:r w:rsidRPr="007615A5">
        <w:rPr>
          <w:rFonts w:eastAsiaTheme="minorEastAsia"/>
        </w:rPr>
        <w:t xml:space="preserve"> in equation </w:t>
      </w:r>
      <w:r>
        <w:rPr>
          <w:rFonts w:eastAsiaTheme="minorEastAsia"/>
        </w:rPr>
        <w:t>(25)</w:t>
      </w:r>
      <w:r w:rsidRPr="007615A5">
        <w:rPr>
          <w:rFonts w:eastAsiaTheme="minorEastAsia"/>
        </w:rPr>
        <w:t xml:space="preserve"> is described </w:t>
      </w:r>
      <w:r>
        <w:rPr>
          <w:rFonts w:eastAsiaTheme="minorEastAsia"/>
        </w:rPr>
        <w:t>as</w:t>
      </w:r>
      <w:r w:rsidRPr="007615A5">
        <w:rPr>
          <w:rFonts w:eastAsiaTheme="minorEastAsia"/>
        </w:rPr>
        <w:t xml:space="preserve"> either</w:t>
      </w:r>
      <w:r>
        <w:rPr>
          <w:rFonts w:eastAsiaTheme="minorEastAsia"/>
        </w:rPr>
        <w:t xml:space="preserve"> </w:t>
      </w:r>
      <w:r w:rsidRPr="007615A5">
        <w:rPr>
          <w:rFonts w:eastAsiaTheme="minorEastAsia"/>
        </w:rPr>
        <w:t xml:space="preserve">(i) </w:t>
      </w:r>
      <m:oMath>
        <m:r>
          <w:rPr>
            <w:rFonts w:ascii="Cambria Math" w:hAnsi="Cambria Math"/>
            <w:sz w:val="24"/>
            <w:szCs w:val="24"/>
          </w:rPr>
          <m:t>α</m:t>
        </m:r>
        <m:r>
          <w:rPr>
            <w:rFonts w:ascii="Cambria Math" w:eastAsiaTheme="minorEastAsia" w:hAnsi="Cambria Math"/>
            <w:sz w:val="24"/>
            <w:szCs w:val="24"/>
          </w:rPr>
          <m:t>=0.0045</m:t>
        </m:r>
      </m:oMath>
      <w:r w:rsidRPr="007615A5">
        <w:rPr>
          <w:rFonts w:eastAsiaTheme="minorEastAsia"/>
        </w:rPr>
        <w:t xml:space="preserve"> [</w:t>
      </w:r>
      <w:r w:rsidRPr="007615A5">
        <w:rPr>
          <w:highlight w:val="yellow"/>
        </w:rPr>
        <w:t>Booth et al. 1997</w:t>
      </w:r>
      <w:r>
        <w:rPr>
          <w:rFonts w:eastAsiaTheme="minorEastAsia"/>
        </w:rPr>
        <w:t>] or (ii)</w:t>
      </w:r>
      <w:r w:rsidRPr="007615A5">
        <w:rPr>
          <w:rFonts w:eastAsiaTheme="minorEastAsia"/>
        </w:rPr>
        <w:t xml:space="preserve"> </w:t>
      </w:r>
      <m:oMath>
        <m:f>
          <m:fPr>
            <m:type m:val="lin"/>
            <m:ctrlPr>
              <w:rPr>
                <w:rFonts w:ascii="Cambria Math" w:eastAsiaTheme="minorEastAsia" w:hAnsi="Cambria Math"/>
                <w:i/>
                <w:sz w:val="24"/>
                <w:szCs w:val="24"/>
              </w:rPr>
            </m:ctrlPr>
          </m:fPr>
          <m:num>
            <m:r>
              <w:rPr>
                <w:rFonts w:ascii="Cambria Math" w:hAnsi="Cambria Math"/>
                <w:sz w:val="24"/>
                <w:szCs w:val="24"/>
              </w:rPr>
              <m:t>α=</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[Ca]</m:t>
                </m:r>
              </m:e>
              <m:sub>
                <m:r>
                  <w:rPr>
                    <w:rFonts w:ascii="Cambria Math" w:eastAsiaTheme="minorEastAsia" w:hAnsi="Cambria Math"/>
                    <w:sz w:val="24"/>
                    <w:szCs w:val="24"/>
                  </w:rPr>
                  <m:t>in</m:t>
                </m:r>
              </m:sub>
            </m:sSub>
            <m:r>
              <w:rPr>
                <w:rFonts w:ascii="Cambria Math" w:eastAsiaTheme="minorEastAsia" w:hAnsi="Cambria Math"/>
                <w:sz w:val="24"/>
                <w:szCs w:val="24"/>
              </w:rPr>
              <m:t>+K)</m:t>
            </m:r>
          </m:num>
          <m:den>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Ca</m:t>
                        </m:r>
                      </m:e>
                    </m:d>
                  </m:e>
                  <m:sub>
                    <m:r>
                      <w:rPr>
                        <w:rFonts w:ascii="Cambria Math" w:eastAsiaTheme="minorEastAsia" w:hAnsi="Cambria Math"/>
                        <w:sz w:val="24"/>
                        <w:szCs w:val="24"/>
                      </w:rPr>
                      <m:t>in</m:t>
                    </m:r>
                  </m:sub>
                </m:sSub>
                <m:r>
                  <w:rPr>
                    <w:rFonts w:ascii="Cambria Math" w:eastAsiaTheme="minorEastAsia" w:hAnsi="Cambria Math"/>
                    <w:sz w:val="24"/>
                    <w:szCs w:val="24"/>
                  </w:rPr>
                  <m:t>+K+B</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Ca</m:t>
                </m:r>
              </m:sub>
            </m:sSub>
          </m:den>
        </m:f>
      </m:oMath>
      <w:r>
        <w:rPr>
          <w:rFonts w:eastAsiaTheme="minorEastAsia"/>
        </w:rPr>
        <w:t xml:space="preserve">, </w:t>
      </w:r>
      <w:r w:rsidRPr="007615A5">
        <w:rPr>
          <w:rFonts w:eastAsiaTheme="minorEastAsia"/>
        </w:rPr>
        <w:t xml:space="preserve">where </w:t>
      </w:r>
      <m:oMath>
        <m:r>
          <w:rPr>
            <w:rFonts w:ascii="Cambria Math" w:eastAsiaTheme="minorEastAsia" w:hAnsi="Cambria Math"/>
            <w:sz w:val="24"/>
            <w:szCs w:val="24"/>
          </w:rPr>
          <m:t xml:space="preserve">K, B and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Ca</m:t>
            </m:r>
          </m:sub>
        </m:sSub>
        <m:r>
          <w:rPr>
            <w:rFonts w:ascii="Cambria Math" w:eastAsiaTheme="minorEastAsia" w:hAnsi="Cambria Math"/>
            <w:sz w:val="24"/>
            <w:szCs w:val="24"/>
          </w:rPr>
          <m:t xml:space="preserve">  </m:t>
        </m:r>
      </m:oMath>
      <w:r w:rsidRPr="007615A5">
        <w:rPr>
          <w:rFonts w:eastAsiaTheme="minorEastAsia"/>
        </w:rPr>
        <w:t xml:space="preserve"> are normalized coefficients [</w:t>
      </w:r>
      <w:r w:rsidRPr="007615A5">
        <w:rPr>
          <w:highlight w:val="yellow"/>
        </w:rPr>
        <w:t>Rybak et al. 1997</w:t>
      </w:r>
      <w:r w:rsidRPr="007615A5">
        <w:rPr>
          <w:rFonts w:eastAsiaTheme="minorEastAsia"/>
        </w:rPr>
        <w:t xml:space="preserve">]. </w:t>
      </w:r>
    </w:p>
    <w:p w14:paraId="72F5247D" w14:textId="77777777" w:rsidR="000F343D" w:rsidRPr="007615A5" w:rsidRDefault="000F343D" w:rsidP="000F343D"/>
    <w:p w14:paraId="4185B996" w14:textId="77777777" w:rsidR="000F343D" w:rsidRPr="007615A5" w:rsidRDefault="000F343D" w:rsidP="000F343D">
      <w:pPr>
        <w:jc w:val="both"/>
        <w:rPr>
          <w:b/>
        </w:rPr>
      </w:pPr>
      <w:r w:rsidRPr="007615A5">
        <w:rPr>
          <w:b/>
        </w:rPr>
        <w:t>Network units</w:t>
      </w:r>
      <w:r>
        <w:rPr>
          <w:b/>
        </w:rPr>
        <w:t xml:space="preserve">: </w:t>
      </w:r>
      <w:r w:rsidRPr="007615A5">
        <w:t xml:space="preserve">In additional to </w:t>
      </w:r>
      <w:r>
        <w:t>the neuron</w:t>
      </w:r>
      <w:r w:rsidRPr="007615A5">
        <w:t xml:space="preserve"> model, the simulation engine supports non-spiking network elements which emulate tonic activity (</w:t>
      </w:r>
      <w:r w:rsidRPr="007615A5">
        <w:rPr>
          <w:i/>
        </w:rPr>
        <w:t>drives</w:t>
      </w:r>
      <w:r w:rsidRPr="007615A5">
        <w:t xml:space="preserve">) </w:t>
      </w:r>
      <w:r>
        <w:t>from external parts of the nervous</w:t>
      </w:r>
      <w:r w:rsidRPr="007615A5">
        <w:t xml:space="preserve"> system, integrated nerve activity (</w:t>
      </w:r>
      <w:r w:rsidRPr="007615A5">
        <w:rPr>
          <w:i/>
        </w:rPr>
        <w:t>outputs</w:t>
      </w:r>
      <w:r w:rsidRPr="007615A5">
        <w:t xml:space="preserve">) produced by the network, and afferent signals from </w:t>
      </w:r>
      <w:r>
        <w:t xml:space="preserve">the </w:t>
      </w:r>
      <w:r w:rsidRPr="007615A5">
        <w:t>sensory-motor system (</w:t>
      </w:r>
      <w:r w:rsidRPr="007615A5">
        <w:rPr>
          <w:i/>
        </w:rPr>
        <w:t>feedbacks</w:t>
      </w:r>
      <w:r w:rsidRPr="007615A5">
        <w:t>).</w:t>
      </w:r>
    </w:p>
    <w:p w14:paraId="422D88BB" w14:textId="77777777" w:rsidR="000F343D" w:rsidRPr="007615A5" w:rsidRDefault="000F343D" w:rsidP="000F343D">
      <w:pPr>
        <w:rPr>
          <w:b/>
          <w:i/>
        </w:rPr>
      </w:pPr>
    </w:p>
    <w:p w14:paraId="67E35495" w14:textId="77777777" w:rsidR="000F343D" w:rsidRPr="007615A5" w:rsidRDefault="000F343D" w:rsidP="000F343D">
      <w:pPr>
        <w:jc w:val="both"/>
      </w:pPr>
      <w:r w:rsidRPr="004D71D9">
        <w:rPr>
          <w:b/>
        </w:rPr>
        <w:t>Drives</w:t>
      </w:r>
      <w:r>
        <w:rPr>
          <w:b/>
        </w:rPr>
        <w:t xml:space="preserve">: </w:t>
      </w:r>
      <w:r w:rsidRPr="007615A5">
        <w:t xml:space="preserve">These network units generate constant signals and are used to emulate tonic excitatory and inhibitory external drives to network elements like </w:t>
      </w:r>
      <w:r>
        <w:t>neurons</w:t>
      </w:r>
      <w:r w:rsidRPr="007615A5">
        <w:t xml:space="preserve"> and outputs. The current version of</w:t>
      </w:r>
      <w:r>
        <w:t xml:space="preserve"> the</w:t>
      </w:r>
      <w:r w:rsidRPr="007615A5">
        <w:t xml:space="preserve"> LSNS simulation engine provides</w:t>
      </w:r>
      <w:r>
        <w:t xml:space="preserve"> the</w:t>
      </w:r>
      <w:r w:rsidRPr="007615A5">
        <w:t xml:space="preserve"> possibility to create drives and establish connections between drives and other network units such as populations of neurons and outputs.</w:t>
      </w:r>
    </w:p>
    <w:p w14:paraId="1730D27D" w14:textId="77777777" w:rsidR="000F343D" w:rsidRPr="007615A5" w:rsidRDefault="000F343D" w:rsidP="000F343D">
      <w:pPr>
        <w:jc w:val="both"/>
      </w:pPr>
    </w:p>
    <w:p w14:paraId="4707D0A3" w14:textId="77777777" w:rsidR="000F343D" w:rsidRPr="007615A5" w:rsidRDefault="000F343D" w:rsidP="000F343D">
      <w:pPr>
        <w:jc w:val="both"/>
      </w:pPr>
      <w:r w:rsidRPr="00E44488">
        <w:rPr>
          <w:b/>
        </w:rPr>
        <w:t>Outputs</w:t>
      </w:r>
      <w:r>
        <w:rPr>
          <w:b/>
        </w:rPr>
        <w:t xml:space="preserve">: </w:t>
      </w:r>
      <w:r w:rsidRPr="007615A5">
        <w:t>The outputs are non-spiking units which combine input signals from both spiking (</w:t>
      </w:r>
      <w:r>
        <w:t>neurons</w:t>
      </w:r>
      <w:r w:rsidRPr="007615A5">
        <w:t xml:space="preserve">) and non-spiking (non-spiking </w:t>
      </w:r>
      <w:r>
        <w:t>neurons</w:t>
      </w:r>
      <w:r w:rsidRPr="007615A5">
        <w:t xml:space="preserve">, drives, outputs and feedbacks) network elements, filter the weighted sum of these inputs and project the output signal through the network. The current version of </w:t>
      </w:r>
      <w:r>
        <w:t xml:space="preserve">the </w:t>
      </w:r>
      <w:r w:rsidRPr="007615A5">
        <w:t>LSNS simulation engine provides</w:t>
      </w:r>
      <w:r>
        <w:t xml:space="preserve"> the</w:t>
      </w:r>
      <w:r w:rsidRPr="007615A5">
        <w:t xml:space="preserve"> possibility to create outputs and establish connections between outputs and other units like populations and outputs. The integrated activity from all input elements can be written as follow:</w:t>
      </w:r>
    </w:p>
    <w:p w14:paraId="11DBE525" w14:textId="77777777" w:rsidR="000F343D" w:rsidRPr="007615A5" w:rsidRDefault="000F343D" w:rsidP="000F343D">
      <w:pPr>
        <w:jc w:val="both"/>
      </w:pPr>
    </w:p>
    <w:p w14:paraId="3BF26D72" w14:textId="1BF376FB" w:rsidR="000F343D" w:rsidRPr="007615A5" w:rsidRDefault="000F343D" w:rsidP="000F343D">
      <w:pPr>
        <w:jc w:val="both"/>
        <w:rPr>
          <w:rFonts w:eastAsiaTheme="minorEastAsia"/>
        </w:rPr>
      </w:pPr>
      <w:r w:rsidRPr="007615A5">
        <w:tab/>
      </w: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up</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Y-</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 xml:space="preserve">,  if </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xml:space="preserve">≥0 </m:t>
                  </m:r>
                </m:e>
              </m:mr>
              <m:mr>
                <m:e>
                  <m:sSub>
                    <m:sSubPr>
                      <m:ctrlPr>
                        <w:rPr>
                          <w:rFonts w:ascii="Cambria Math" w:eastAsiaTheme="minorEastAsia" w:hAnsi="Cambria Math"/>
                          <w:i/>
                          <w:sz w:val="28"/>
                          <w:szCs w:val="28"/>
                        </w:rPr>
                      </m:ctrlPr>
                    </m:sSubPr>
                    <m:e>
                      <m:r>
                        <w:rPr>
                          <w:rFonts w:ascii="Cambria Math" w:eastAsiaTheme="minorEastAsia" w:hAnsi="Cambria Math"/>
                          <w:sz w:val="28"/>
                          <w:szCs w:val="28"/>
                        </w:rPr>
                        <m:t>τ</m:t>
                      </m:r>
                    </m:e>
                    <m:sub>
                      <m:r>
                        <w:rPr>
                          <w:rFonts w:ascii="Cambria Math" w:eastAsiaTheme="minorEastAsia" w:hAnsi="Cambria Math"/>
                          <w:sz w:val="28"/>
                          <w:szCs w:val="28"/>
                        </w:rPr>
                        <m:t>dw</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 Y-</m:t>
                  </m:r>
                  <m:d>
                    <m:dPr>
                      <m:begChr m:val="["/>
                      <m:endChr m:val="]"/>
                      <m:ctrlPr>
                        <w:rPr>
                          <w:rFonts w:ascii="Cambria Math" w:hAnsi="Cambria Math"/>
                          <w:i/>
                          <w:sz w:val="28"/>
                          <w:szCs w:val="28"/>
                        </w:rPr>
                      </m:ctrlPr>
                    </m:dPr>
                    <m:e>
                      <m:r>
                        <w:rPr>
                          <w:rFonts w:ascii="Cambria Math" w:hAnsi="Cambria Math"/>
                          <w:sz w:val="28"/>
                          <w:szCs w:val="28"/>
                        </w:rPr>
                        <m:t>Out</m:t>
                      </m:r>
                    </m:e>
                  </m:d>
                  <m:r>
                    <w:rPr>
                      <w:rFonts w:ascii="Cambria Math" w:hAnsi="Cambria Math"/>
                      <w:sz w:val="28"/>
                      <w:szCs w:val="28"/>
                    </w:rPr>
                    <m:t xml:space="preserve">,  if </m:t>
                  </m:r>
                  <m:f>
                    <m:fPr>
                      <m:ctrlPr>
                        <w:rPr>
                          <w:rFonts w:ascii="Cambria Math" w:hAnsi="Cambria Math"/>
                          <w:i/>
                          <w:sz w:val="28"/>
                          <w:szCs w:val="28"/>
                        </w:rPr>
                      </m:ctrlPr>
                    </m:fPr>
                    <m:num>
                      <m:r>
                        <w:rPr>
                          <w:rFonts w:ascii="Cambria Math" w:hAnsi="Cambria Math"/>
                          <w:sz w:val="28"/>
                          <w:szCs w:val="28"/>
                        </w:rPr>
                        <m:t>d</m:t>
                      </m:r>
                      <m:d>
                        <m:dPr>
                          <m:begChr m:val="["/>
                          <m:endChr m:val="]"/>
                          <m:ctrlPr>
                            <w:rPr>
                              <w:rFonts w:ascii="Cambria Math" w:hAnsi="Cambria Math"/>
                              <w:i/>
                              <w:sz w:val="28"/>
                              <w:szCs w:val="28"/>
                            </w:rPr>
                          </m:ctrlPr>
                        </m:dPr>
                        <m:e>
                          <m:r>
                            <w:rPr>
                              <w:rFonts w:ascii="Cambria Math" w:hAnsi="Cambria Math"/>
                              <w:sz w:val="28"/>
                              <w:szCs w:val="28"/>
                            </w:rPr>
                            <m:t>Out</m:t>
                          </m:r>
                        </m:e>
                      </m:d>
                    </m:num>
                    <m:den>
                      <m:r>
                        <w:rPr>
                          <w:rFonts w:ascii="Cambria Math" w:hAnsi="Cambria Math"/>
                          <w:sz w:val="28"/>
                          <w:szCs w:val="28"/>
                        </w:rPr>
                        <m:t>dt</m:t>
                      </m:r>
                    </m:den>
                  </m:f>
                  <m:r>
                    <w:rPr>
                      <w:rFonts w:ascii="Cambria Math" w:hAnsi="Cambria Math"/>
                      <w:sz w:val="28"/>
                      <w:szCs w:val="28"/>
                    </w:rPr>
                    <m:t>&lt;0</m:t>
                  </m:r>
                </m:e>
              </m:mr>
            </m:m>
          </m:e>
        </m:d>
      </m:oMath>
      <w:r w:rsidRPr="007615A5">
        <w:rPr>
          <w:rFonts w:eastAsiaTheme="minorEastAsia"/>
        </w:rPr>
        <w:tab/>
      </w:r>
      <w:r w:rsidRPr="007615A5">
        <w:rPr>
          <w:rFonts w:eastAsiaTheme="minorEastAsia"/>
        </w:rPr>
        <w:tab/>
      </w:r>
      <w:r w:rsidRPr="007615A5">
        <w:rPr>
          <w:rFonts w:eastAsiaTheme="minorEastAsia"/>
        </w:rPr>
        <w:tab/>
      </w:r>
      <w:r w:rsidR="00123D42">
        <w:rPr>
          <w:rFonts w:eastAsiaTheme="minorEastAsia"/>
        </w:rPr>
        <w:tab/>
      </w:r>
      <w:r w:rsidRPr="007615A5">
        <w:rPr>
          <w:rFonts w:eastAsiaTheme="minorEastAsia"/>
        </w:rPr>
        <w:tab/>
        <w:t>(</w:t>
      </w:r>
      <w:r w:rsidR="00123D42">
        <w:rPr>
          <w:rFonts w:eastAsiaTheme="minorEastAsia"/>
        </w:rPr>
        <w:t>3.21</w:t>
      </w:r>
      <w:r w:rsidRPr="007615A5">
        <w:rPr>
          <w:rFonts w:eastAsiaTheme="minorEastAsia"/>
        </w:rPr>
        <w:t>)</w:t>
      </w:r>
    </w:p>
    <w:p w14:paraId="5E5D804F" w14:textId="77777777" w:rsidR="000F343D" w:rsidRPr="007615A5" w:rsidRDefault="000F343D" w:rsidP="000F343D">
      <w:pPr>
        <w:ind w:left="720"/>
        <w:jc w:val="both"/>
        <w:rPr>
          <w:b/>
        </w:rPr>
      </w:pPr>
      <w:r w:rsidRPr="007615A5">
        <w:rPr>
          <w:rFonts w:eastAsiaTheme="minorEastAsia"/>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up</m:t>
            </m:r>
          </m:sub>
        </m:sSub>
      </m:oMath>
      <w:r w:rsidRPr="007615A5">
        <w:rPr>
          <w:rFonts w:eastAsiaTheme="minorEastAsia"/>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dw</m:t>
            </m:r>
          </m:sub>
        </m:sSub>
      </m:oMath>
      <w:r w:rsidRPr="007615A5">
        <w:rPr>
          <w:rFonts w:eastAsiaTheme="minorEastAsia"/>
        </w:rPr>
        <w:t xml:space="preserve"> are time constants. The weighted sum of input signals (</w:t>
      </w:r>
      <m:oMath>
        <m:r>
          <w:rPr>
            <w:rFonts w:ascii="Cambria Math" w:eastAsiaTheme="minorEastAsia" w:hAnsi="Cambria Math"/>
            <w:sz w:val="24"/>
            <w:szCs w:val="24"/>
          </w:rPr>
          <m:t>Y</m:t>
        </m:r>
      </m:oMath>
      <w:r w:rsidRPr="007615A5">
        <w:rPr>
          <w:rFonts w:eastAsiaTheme="minorEastAsia"/>
        </w:rPr>
        <w:t xml:space="preserve">) is defined as: </w:t>
      </w:r>
      <w:r w:rsidRPr="007615A5">
        <w:rPr>
          <w:rFonts w:eastAsiaTheme="minorEastAsia"/>
        </w:rPr>
        <w:br/>
        <w:t xml:space="preserve">(i) </w:t>
      </w:r>
      <m:oMath>
        <m:r>
          <w:rPr>
            <w:rFonts w:ascii="Cambria Math" w:eastAsiaTheme="minorEastAsia" w:hAnsi="Cambria Math"/>
            <w:sz w:val="24"/>
            <w:szCs w:val="24"/>
          </w:rPr>
          <m:t xml:space="preserve">Y =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where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oMath>
      <w:r w:rsidRPr="007615A5">
        <w:rPr>
          <w:rFonts w:eastAsiaTheme="minorEastAsia"/>
        </w:rPr>
        <w:t xml:space="preserve"> is the output from any non-spiking element like drive, output or feedback; (ii) </w:t>
      </w:r>
      <m:oMath>
        <m:r>
          <w:rPr>
            <w:rFonts w:ascii="Cambria Math" w:eastAsiaTheme="minorEastAsia" w:hAnsi="Cambria Math"/>
            <w:sz w:val="24"/>
            <w:szCs w:val="24"/>
          </w:rPr>
          <m:t xml:space="preserve">Y = </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e>
        </m:nary>
      </m:oMath>
      <w:r w:rsidRPr="007615A5">
        <w:rPr>
          <w:rFonts w:eastAsiaTheme="minorEastAsia"/>
        </w:rPr>
        <w:t xml:space="preserve">; where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j</m:t>
            </m:r>
          </m:sup>
        </m:sSup>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m:t>
            </m:r>
            <m:r>
              <m:rPr>
                <m:sty m:val="p"/>
              </m:rPr>
              <w:rPr>
                <w:rFonts w:ascii="Cambria Math" w:hAnsi="Cambria Math"/>
                <w:sz w:val="24"/>
                <w:szCs w:val="24"/>
              </w:rPr>
              <m:t>exp⁡</m:t>
            </m:r>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1/2</m:t>
                    </m:r>
                  </m:sub>
                </m:sSub>
                <m:r>
                  <w:rPr>
                    <w:rFonts w:ascii="Cambria Math" w:hAnsi="Cambria Math"/>
                    <w:sz w:val="24"/>
                    <w:szCs w:val="24"/>
                  </w:rPr>
                  <m:t>)</m:t>
                </m:r>
              </m:num>
              <m:den>
                <m:r>
                  <w:rPr>
                    <w:rFonts w:ascii="Cambria Math" w:hAnsi="Cambria Math"/>
                    <w:sz w:val="24"/>
                    <w:szCs w:val="24"/>
                  </w:rPr>
                  <m:t>k</m:t>
                </m:r>
              </m:den>
            </m:f>
            <m:r>
              <w:rPr>
                <w:rFonts w:ascii="Cambria Math" w:hAnsi="Cambria Math"/>
                <w:sz w:val="24"/>
                <w:szCs w:val="24"/>
              </w:rPr>
              <m:t>))</m:t>
            </m:r>
          </m:den>
        </m:f>
      </m:oMath>
      <w:r w:rsidRPr="007615A5">
        <w:rPr>
          <w:rFonts w:eastAsiaTheme="minorEastAsia"/>
        </w:rPr>
        <w:t xml:space="preserve"> for non-spiking </w:t>
      </w:r>
      <w:r>
        <w:rPr>
          <w:rFonts w:eastAsiaTheme="minorEastAsia"/>
        </w:rPr>
        <w:t>neurons</w:t>
      </w:r>
      <w:r w:rsidRPr="007615A5">
        <w:rPr>
          <w:rFonts w:eastAsiaTheme="minorEastAsia"/>
        </w:rPr>
        <w:t xml:space="preserve"> (see model of instant synapse</w:t>
      </w:r>
      <w:r>
        <w:rPr>
          <w:rFonts w:eastAsiaTheme="minorEastAsia"/>
        </w:rPr>
        <w:t>s</w:t>
      </w:r>
      <w:r w:rsidRPr="007615A5">
        <w:rPr>
          <w:rFonts w:eastAsiaTheme="minorEastAsia"/>
        </w:rPr>
        <w:t xml:space="preserve">); (iii)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
                  <w:rPr>
                    <w:rFonts w:ascii="Cambria Math" w:hAnsi="Cambria Math"/>
                    <w:sz w:val="24"/>
                    <w:szCs w:val="24"/>
                  </w:rPr>
                  <m:t>T</m:t>
                </m:r>
              </m:den>
            </m:f>
          </m:sup>
        </m:sSup>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i-1</m:t>
            </m:r>
          </m:sub>
        </m:sSub>
        <m:r>
          <w:rPr>
            <w:rFonts w:ascii="Cambria Math" w:eastAsiaTheme="minorEastAsia" w:hAnsi="Cambria Math"/>
            <w:sz w:val="24"/>
            <w:szCs w:val="24"/>
          </w:rPr>
          <m:t>+</m:t>
        </m:r>
        <m:r>
          <w:rPr>
            <w:rFonts w:ascii="Cambria Math" w:hAnsi="Cambria Math"/>
            <w:sz w:val="24"/>
            <w:szCs w:val="24"/>
          </w:rPr>
          <m:t>α</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j</m:t>
            </m:r>
          </m:sub>
          <m:sup/>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j</m:t>
                </m:r>
              </m:sup>
            </m:sSup>
            <m:r>
              <w:rPr>
                <w:rFonts w:ascii="Cambria Math" w:hAnsi="Cambria Math"/>
                <w:sz w:val="24"/>
                <w:szCs w:val="24"/>
              </w:rPr>
              <m:t>δ(</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pre</m:t>
                </m:r>
              </m:sub>
              <m:sup>
                <m:r>
                  <w:rPr>
                    <w:rFonts w:ascii="Cambria Math" w:hAnsi="Cambria Math"/>
                    <w:sz w:val="24"/>
                    <w:szCs w:val="24"/>
                  </w:rPr>
                  <m:t>j,i-1</m:t>
                </m:r>
              </m:sup>
            </m:sSubSup>
            <m:r>
              <w:rPr>
                <w:rFonts w:ascii="Cambria Math" w:hAnsi="Cambria Math"/>
                <w:sz w:val="24"/>
                <w:szCs w:val="24"/>
              </w:rPr>
              <m:t>)</m:t>
            </m:r>
          </m:e>
        </m:nary>
      </m:oMath>
      <w:r w:rsidRPr="007615A5">
        <w:rPr>
          <w:rFonts w:eastAsiaTheme="minorEastAsia"/>
        </w:rPr>
        <w:t xml:space="preserve"> (see model of pulse synapse</w:t>
      </w:r>
      <w:r>
        <w:rPr>
          <w:rFonts w:eastAsiaTheme="minorEastAsia"/>
        </w:rPr>
        <w:t>s</w:t>
      </w:r>
      <w:r w:rsidRPr="007615A5">
        <w:rPr>
          <w:rFonts w:eastAsiaTheme="minorEastAsia"/>
        </w:rPr>
        <w:t xml:space="preserve"> for details).</w:t>
      </w:r>
    </w:p>
    <w:p w14:paraId="441044FE" w14:textId="77777777" w:rsidR="000F343D" w:rsidRPr="007615A5" w:rsidRDefault="000F343D" w:rsidP="000F343D"/>
    <w:p w14:paraId="3F33AC80" w14:textId="77777777" w:rsidR="000F343D" w:rsidRPr="007615A5" w:rsidRDefault="000F343D" w:rsidP="000F343D">
      <w:pPr>
        <w:jc w:val="both"/>
      </w:pPr>
      <w:r w:rsidRPr="00E44488">
        <w:rPr>
          <w:b/>
        </w:rPr>
        <w:t>Feedbacks</w:t>
      </w:r>
      <w:r>
        <w:rPr>
          <w:b/>
        </w:rPr>
        <w:t xml:space="preserve">: </w:t>
      </w:r>
      <w:r w:rsidRPr="007615A5">
        <w:t>The feedbacks collect information from</w:t>
      </w:r>
      <w:r>
        <w:t xml:space="preserve"> the</w:t>
      </w:r>
      <w:r w:rsidRPr="007615A5">
        <w:t xml:space="preserve"> sensory-motor system and project the pre-processed input signals onto network elements (both spiking and non-spiking). The current version of</w:t>
      </w:r>
      <w:r>
        <w:t xml:space="preserve"> the </w:t>
      </w:r>
      <w:r w:rsidRPr="007615A5">
        <w:t xml:space="preserve">LSNS simulation engine implements primary and secondary afferent feedbacks from </w:t>
      </w:r>
      <w:r>
        <w:t xml:space="preserve">the </w:t>
      </w:r>
      <w:r w:rsidRPr="007615A5">
        <w:t>motor system:</w:t>
      </w:r>
    </w:p>
    <w:p w14:paraId="3C6D7761" w14:textId="77777777" w:rsidR="000F343D" w:rsidRPr="007615A5" w:rsidRDefault="000F343D" w:rsidP="000F343D">
      <w:pPr>
        <w:jc w:val="both"/>
      </w:pPr>
    </w:p>
    <w:p w14:paraId="4E8985A6" w14:textId="60D6C28C" w:rsidR="000F343D" w:rsidRPr="007615A5" w:rsidRDefault="000F343D" w:rsidP="000F343D">
      <w:pPr>
        <w:jc w:val="both"/>
        <w:rPr>
          <w:rFonts w:eastAsiaTheme="minorEastAsia"/>
        </w:rPr>
      </w:pPr>
      <w:r w:rsidRPr="007615A5">
        <w:tab/>
      </w:r>
      <m:oMath>
        <m:m>
          <m:mPr>
            <m:mcs>
              <m:mc>
                <m:mcPr>
                  <m:count m:val="1"/>
                  <m:mcJc m:val="center"/>
                </m:mcPr>
              </m:mc>
            </m:mcs>
            <m:ctrlPr>
              <w:rPr>
                <w:rFonts w:ascii="Cambria Math" w:hAnsi="Cambria Math"/>
                <w:i/>
                <w:sz w:val="28"/>
                <w:szCs w:val="28"/>
              </w:rPr>
            </m:ctrlPr>
          </m:mPr>
          <m:mr>
            <m:e>
              <m:r>
                <w:rPr>
                  <w:rFonts w:ascii="Cambria Math" w:hAnsi="Cambria Math"/>
                  <w:sz w:val="28"/>
                  <w:szCs w:val="28"/>
                </w:rPr>
                <m:t>Ia=</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v</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v</m:t>
                  </m:r>
                </m:e>
                <m:sub>
                  <m:r>
                    <w:rPr>
                      <w:rFonts w:ascii="Cambria Math" w:hAnsi="Cambria Math"/>
                      <w:sz w:val="28"/>
                      <w:szCs w:val="28"/>
                    </w:rPr>
                    <m:t>norm</m:t>
                  </m:r>
                </m:sub>
                <m:sup>
                  <m:r>
                    <w:rPr>
                      <w:rFonts w:ascii="Cambria Math" w:hAnsi="Cambria Math"/>
                      <w:sz w:val="28"/>
                      <w:szCs w:val="28"/>
                    </w:rPr>
                    <m:t>pv</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norm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nI</m:t>
                  </m:r>
                </m:sub>
              </m:sSub>
              <m:r>
                <w:rPr>
                  <w:rFonts w:ascii="Cambria Math" w:hAnsi="Cambria Math"/>
                  <w:sz w:val="28"/>
                  <w:szCs w:val="28"/>
                </w:rPr>
                <m:t>∙f(V)+</m:t>
              </m:r>
              <m:sSub>
                <m:sSubPr>
                  <m:ctrlPr>
                    <w:rPr>
                      <w:rFonts w:ascii="Cambria Math" w:hAnsi="Cambria Math"/>
                      <w:i/>
                      <w:sz w:val="28"/>
                      <w:szCs w:val="28"/>
                    </w:rPr>
                  </m:ctrlPr>
                </m:sSubPr>
                <m:e>
                  <m:r>
                    <w:rPr>
                      <w:rFonts w:ascii="Cambria Math" w:hAnsi="Cambria Math"/>
                      <w:sz w:val="28"/>
                      <w:szCs w:val="28"/>
                    </w:rPr>
                    <m:t>const</m:t>
                  </m:r>
                </m:e>
                <m:sub>
                  <m:r>
                    <w:rPr>
                      <w:rFonts w:ascii="Cambria Math" w:hAnsi="Cambria Math"/>
                      <w:sz w:val="28"/>
                      <w:szCs w:val="28"/>
                    </w:rPr>
                    <m:t>I</m:t>
                  </m:r>
                </m:sub>
              </m:sSub>
            </m:e>
          </m:mr>
          <m:mr>
            <m:e>
              <m:m>
                <m:mPr>
                  <m:mcs>
                    <m:mc>
                      <m:mcPr>
                        <m:count m:val="1"/>
                        <m:mcJc m:val="center"/>
                      </m:mcPr>
                    </m:mc>
                  </m:mcs>
                  <m:ctrlPr>
                    <w:rPr>
                      <w:rFonts w:ascii="Cambria Math" w:hAnsi="Cambria Math"/>
                      <w:i/>
                      <w:sz w:val="28"/>
                      <w:szCs w:val="28"/>
                    </w:rPr>
                  </m:ctrlPr>
                </m:mPr>
                <m:mr>
                  <m:e>
                    <m:r>
                      <w:rPr>
                        <w:rFonts w:ascii="Cambria Math" w:hAnsi="Cambria Math"/>
                        <w:sz w:val="28"/>
                        <w:szCs w:val="28"/>
                      </w:rPr>
                      <m:t xml:space="preserve">Ib= </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norm</m:t>
                        </m:r>
                      </m:sub>
                    </m:sSub>
                    <m:r>
                      <w:rPr>
                        <w:rFonts w:ascii="Cambria Math" w:hAnsi="Cambria Math"/>
                        <w:sz w:val="28"/>
                        <w:szCs w:val="28"/>
                      </w:rPr>
                      <m:t xml:space="preserve">                                                                    </m:t>
                    </m:r>
                  </m:e>
                </m:mr>
                <m:mr>
                  <m:e>
                    <m:r>
                      <w:rPr>
                        <w:rFonts w:ascii="Cambria Math" w:hAnsi="Cambria Math"/>
                        <w:sz w:val="28"/>
                        <w:szCs w:val="28"/>
                      </w:rPr>
                      <m:t>II=</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dII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norm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nII</m:t>
                        </m:r>
                      </m:sub>
                    </m:sSub>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V</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const</m:t>
                        </m:r>
                      </m:e>
                      <m:sub>
                        <m:r>
                          <w:rPr>
                            <w:rFonts w:ascii="Cambria Math" w:hAnsi="Cambria Math"/>
                            <w:sz w:val="28"/>
                            <w:szCs w:val="28"/>
                          </w:rPr>
                          <m:t>II</m:t>
                        </m:r>
                      </m:sub>
                    </m:sSub>
                    <m:r>
                      <w:rPr>
                        <w:rFonts w:ascii="Cambria Math" w:hAnsi="Cambria Math"/>
                        <w:sz w:val="28"/>
                        <w:szCs w:val="28"/>
                      </w:rPr>
                      <m:t xml:space="preserve">                     </m:t>
                    </m:r>
                  </m:e>
                </m:mr>
              </m:m>
            </m:e>
          </m:mr>
        </m:m>
      </m:oMath>
      <w:r w:rsidRPr="007615A5">
        <w:rPr>
          <w:rFonts w:eastAsiaTheme="minorEastAsia"/>
        </w:rPr>
        <w:tab/>
      </w:r>
      <w:r w:rsidRPr="007615A5">
        <w:rPr>
          <w:rFonts w:eastAsiaTheme="minorEastAsia"/>
        </w:rPr>
        <w:tab/>
      </w:r>
      <w:r w:rsidRPr="007615A5">
        <w:rPr>
          <w:rFonts w:eastAsiaTheme="minorEastAsia"/>
        </w:rPr>
        <w:tab/>
        <w:t>(</w:t>
      </w:r>
      <w:r w:rsidR="00123D42">
        <w:rPr>
          <w:rFonts w:eastAsiaTheme="minorEastAsia"/>
        </w:rPr>
        <w:t>3.22</w:t>
      </w:r>
      <w:r w:rsidRPr="007615A5">
        <w:rPr>
          <w:rFonts w:eastAsiaTheme="minorEastAsia"/>
        </w:rPr>
        <w:t>)</w:t>
      </w:r>
    </w:p>
    <w:p w14:paraId="00D7963A" w14:textId="75424CF7" w:rsidR="000F343D" w:rsidRPr="007615A5" w:rsidRDefault="000F343D" w:rsidP="000F343D">
      <w:pPr>
        <w:ind w:left="720"/>
        <w:jc w:val="both"/>
      </w:pPr>
      <w:r w:rsidRPr="007615A5">
        <w:t xml:space="preserve">where: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norm</m:t>
            </m:r>
          </m:sub>
          <m:sup/>
        </m:sSubSup>
      </m:oMath>
      <w:r w:rsidRPr="007615A5">
        <w:rPr>
          <w:rFonts w:eastAsiaTheme="minorEastAsia"/>
        </w:rPr>
        <w:t xml:space="preserve"> </w:t>
      </w:r>
      <w:r w:rsidRPr="007615A5">
        <w:t xml:space="preserve">is the normalized muscle velocity;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v</m:t>
            </m:r>
          </m:sub>
        </m:sSub>
        <m:r>
          <w:rPr>
            <w:rFonts w:ascii="Cambria Math" w:eastAsiaTheme="minorEastAsia" w:hAnsi="Cambria Math"/>
            <w:sz w:val="24"/>
            <w:szCs w:val="24"/>
          </w:rPr>
          <m:t>=0.6</m:t>
        </m:r>
      </m:oMath>
      <w:r w:rsidRPr="007615A5">
        <w:rPr>
          <w:rFonts w:eastAsiaTheme="minorEastAsia"/>
        </w:rPr>
        <w:t>;</w:t>
      </w:r>
      <w:r w:rsidRPr="007615A5">
        <w:t xml:space="preserve">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norm</m:t>
            </m:r>
          </m:sub>
        </m:sSub>
      </m:oMath>
      <w:r w:rsidRPr="007615A5">
        <w:t xml:space="preserve"> is </w:t>
      </w:r>
      <w:r>
        <w:t xml:space="preserve">the </w:t>
      </w:r>
      <w:r w:rsidRPr="007615A5">
        <w:t xml:space="preserve">normalized muscle displacement; </w:t>
      </w:r>
      <m:oMath>
        <m:r>
          <w:rPr>
            <w:rFonts w:ascii="Cambria Math" w:hAnsi="Cambria Math"/>
            <w:sz w:val="24"/>
            <w:szCs w:val="24"/>
          </w:rPr>
          <m:t>f(V)</m:t>
        </m:r>
      </m:oMath>
      <w:r w:rsidRPr="007615A5">
        <w:rPr>
          <w:rFonts w:eastAsiaTheme="minorEastAsia"/>
        </w:rPr>
        <w:t xml:space="preserve"> </w:t>
      </w:r>
      <w:r w:rsidRPr="007615A5">
        <w:t xml:space="preserve">is </w:t>
      </w:r>
      <w:r>
        <w:t xml:space="preserve">the </w:t>
      </w:r>
      <w:r w:rsidRPr="007615A5">
        <w:t xml:space="preserve">integrated activity of corresponding motoneurons; </w:t>
      </w:r>
      <m:oMath>
        <m:sSub>
          <m:sSubPr>
            <m:ctrlPr>
              <w:rPr>
                <w:rFonts w:ascii="Cambria Math" w:hAnsi="Cambria Math"/>
                <w:i/>
                <w:sz w:val="24"/>
                <w:szCs w:val="24"/>
              </w:rPr>
            </m:ctrlPr>
          </m:sSubPr>
          <m:e>
            <m:r>
              <w:rPr>
                <w:rFonts w:ascii="Cambria Math" w:hAnsi="Cambria Math"/>
                <w:sz w:val="24"/>
                <w:szCs w:val="24"/>
              </w:rPr>
              <m:t>const</m:t>
            </m:r>
          </m:e>
          <m:sub>
            <m:r>
              <w:rPr>
                <w:rFonts w:ascii="Cambria Math" w:hAnsi="Cambria Math"/>
                <w:sz w:val="24"/>
                <w:szCs w:val="24"/>
              </w:rPr>
              <m:t>I</m:t>
            </m:r>
          </m:sub>
        </m:sSub>
      </m:oMath>
      <w:r w:rsidRPr="007615A5">
        <w:rPr>
          <w:rFonts w:eastAsiaTheme="minorEastAsia"/>
        </w:rPr>
        <w:t xml:space="preserve"> and </w:t>
      </w:r>
      <m:oMath>
        <m:sSub>
          <m:sSubPr>
            <m:ctrlPr>
              <w:rPr>
                <w:rFonts w:ascii="Cambria Math" w:hAnsi="Cambria Math"/>
                <w:i/>
                <w:sz w:val="24"/>
                <w:szCs w:val="24"/>
              </w:rPr>
            </m:ctrlPr>
          </m:sSubPr>
          <m:e>
            <m:r>
              <w:rPr>
                <w:rFonts w:ascii="Cambria Math" w:hAnsi="Cambria Math"/>
                <w:sz w:val="24"/>
                <w:szCs w:val="24"/>
              </w:rPr>
              <m:t>const</m:t>
            </m:r>
          </m:e>
          <m:sub>
            <m:r>
              <w:rPr>
                <w:rFonts w:ascii="Cambria Math" w:hAnsi="Cambria Math"/>
                <w:sz w:val="24"/>
                <w:szCs w:val="24"/>
              </w:rPr>
              <m:t>II</m:t>
            </m:r>
          </m:sub>
        </m:sSub>
      </m:oMath>
      <w:r w:rsidRPr="007615A5">
        <w:rPr>
          <w:rFonts w:eastAsiaTheme="minorEastAsia"/>
        </w:rPr>
        <w:t xml:space="preserve"> are </w:t>
      </w:r>
      <w:r w:rsidRPr="007615A5">
        <w:t xml:space="preserve">constant components;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norm</m:t>
            </m:r>
          </m:sub>
        </m:sSub>
      </m:oMath>
      <w:r w:rsidRPr="007615A5">
        <w:rPr>
          <w:rFonts w:eastAsiaTheme="minorEastAsia"/>
        </w:rPr>
        <w:t xml:space="preserve"> is </w:t>
      </w:r>
      <w:r>
        <w:rPr>
          <w:rFonts w:eastAsiaTheme="minorEastAsia"/>
        </w:rPr>
        <w:t xml:space="preserve">the </w:t>
      </w:r>
      <w:r w:rsidRPr="007615A5">
        <w:rPr>
          <w:rFonts w:eastAsiaTheme="minorEastAsia"/>
        </w:rPr>
        <w:t xml:space="preserve">normalized muscle force;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v</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dI</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dII</m:t>
            </m:r>
          </m:sub>
        </m:sSub>
      </m:oMath>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nI</m:t>
            </m:r>
          </m:sub>
        </m:sSub>
      </m:oMath>
      <w:r w:rsidRPr="007615A5">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nII</m:t>
            </m:r>
          </m:sub>
        </m:sSub>
      </m:oMath>
      <w:r w:rsidRPr="007615A5">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F</m:t>
            </m:r>
          </m:sub>
        </m:sSub>
      </m:oMath>
      <w:r w:rsidRPr="007615A5">
        <w:rPr>
          <w:rFonts w:eastAsiaTheme="minorEastAsia"/>
        </w:rPr>
        <w:t xml:space="preserve"> </w:t>
      </w:r>
      <w:r w:rsidRPr="007615A5">
        <w:t>are coefficients (see [</w:t>
      </w:r>
      <w:r w:rsidRPr="007615A5">
        <w:rPr>
          <w:highlight w:val="yellow"/>
        </w:rPr>
        <w:t>Markin et al, 2010</w:t>
      </w:r>
      <w:r>
        <w:t>] for det</w:t>
      </w:r>
      <w:r w:rsidRPr="007615A5">
        <w:t>ails).</w:t>
      </w:r>
    </w:p>
    <w:p w14:paraId="58F626BC" w14:textId="77777777" w:rsidR="000F343D" w:rsidRPr="007615A5" w:rsidRDefault="000F343D" w:rsidP="000F343D">
      <w:pPr>
        <w:rPr>
          <w:rFonts w:eastAsiaTheme="minorEastAsia"/>
          <w:b/>
        </w:rPr>
      </w:pPr>
      <w:r w:rsidRPr="007615A5">
        <w:rPr>
          <w:rFonts w:eastAsiaTheme="minorEastAsia"/>
          <w:b/>
        </w:rPr>
        <w:lastRenderedPageBreak/>
        <w:t>References</w:t>
      </w:r>
    </w:p>
    <w:p w14:paraId="7638D57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Booth, V., Rinzel, J. and Kiehn, O. Compartmental model of vertebrate motoneurons for Ca</w:t>
      </w:r>
      <w:r w:rsidRPr="007615A5">
        <w:rPr>
          <w:rFonts w:ascii="Arial" w:eastAsiaTheme="minorEastAsia" w:hAnsi="Arial" w:cs="Arial"/>
          <w:vertAlign w:val="superscript"/>
        </w:rPr>
        <w:t>2+</w:t>
      </w:r>
      <w:r w:rsidRPr="007615A5">
        <w:rPr>
          <w:rFonts w:ascii="Arial" w:eastAsiaTheme="minorEastAsia" w:hAnsi="Arial" w:cs="Arial"/>
        </w:rPr>
        <w:t>-dependent spiking and plateau potentials under pharmacological treatment. J. Neurophysiol., 78: 3371–3385, 1997.</w:t>
      </w:r>
    </w:p>
    <w:p w14:paraId="7D62D20E"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Butera RJ, Rinzel J, Smith JC. Models of respiratory rhythm generation in the pre-Bötzinger complex. I. Bursting pacemaker neurons. J. Neurophysiol. 82:382–397, 1999.</w:t>
      </w:r>
    </w:p>
    <w:p w14:paraId="53216563"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and Mainen, Z.F. Synthesis of Models for Excitable Membranes, Synaptic Transmission and Neuromodulation Using a Common Kinetic Formalism. Journal Of Computational Neuroscience, 1, 195-230, 1994</w:t>
      </w:r>
    </w:p>
    <w:p w14:paraId="433B5C02"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Mainen, Z.F. and Sejnowski, T.J.  An efficient method for computing synaptic conductances based on a kinetic model of receptor binding Neural Computation 6: 10-14, 1994.</w:t>
      </w:r>
    </w:p>
    <w:p w14:paraId="574598C9"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Mainen, Z.F. and Sejnowski, T.J. Kinetic models of synaptic transmission.  In: Methods in Neuronal Modeling (2nd edition; edited by Koch, C. and Segev, I.), MIT press, Cambridge, 1-25, 1998</w:t>
      </w:r>
    </w:p>
    <w:p w14:paraId="24032B9E"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and Sejnowski, T.J.  G-protein activation kinetics and spill-over of GABA may account for differences between inhibitory responses in the hippocampus and thalamus.  Proc. Natl. Acad. Sci. USA  92: 9515-9519, 1995.</w:t>
      </w:r>
    </w:p>
    <w:p w14:paraId="28AD02A6"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Destexhe, A., Bal, T., McCormick, D.A. and Sejnowski, T.J. Ionic mechanisms underlying synchronized oscillations and propagating waves in a model of ferret thalamic slices. Journal of Neurophysiology 76: 2049-2070, 1996.</w:t>
      </w:r>
    </w:p>
    <w:p w14:paraId="104B6144"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Ermentrout, G.B., Terman, D.H. Mathematical Foundations of Neuroscience, Interdisciplinary Applied Mathematics 35, DOI 10.1007/978-0-387-87708-27, Springer Science+Business Media, LLC, 2010</w:t>
      </w:r>
    </w:p>
    <w:p w14:paraId="36DF21B4"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Li, Y.X., Bertram, R., Rinzel, J. Modeling N-methyl-D-aspartate-induced bursting in dopamine neurons. Neuroscience. 71:397–410, 1996</w:t>
      </w:r>
    </w:p>
    <w:p w14:paraId="291CD27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Markin S. N., Klishko, A. N., Shevtsova, N. A., Lemay, M. A., Prilutsky, B. I., and Rybak, I. A. Afferent control of locomotor CPG: Insights from a simple neuro-mechanical model. Ann. NY Acad. Sci. 1198: 21-34, 2010</w:t>
      </w:r>
    </w:p>
    <w:p w14:paraId="51C3753A"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McCormick, D.A., Huguenard, J. R. A model of the electrophysiological properties of thalamocortical relay neurons. J. Neurophysiol. 68:1384 – 1400, 1992</w:t>
      </w:r>
    </w:p>
    <w:p w14:paraId="527502EB"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Mifflin, S., Ballantyne, D., Backman, S., Richter, D. W. Evidence for a calcium-activated potassium conductance in medullary respiratory neurons. In: Nerogenesis of Central Respiratory Rhythm, edited by A. M. Bianchi and M. Denvait-Saubie. Lancaster, UK: MTP, p. 179 –182, 1985</w:t>
      </w:r>
    </w:p>
    <w:p w14:paraId="6DFDCAD5"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Rybak, I. A., Paton, J. F. R., and Schwaber, J. S. Modeling neural mechanisms for genesis of respiratory rhythm and pattern: I. Models of respiratory neurons. J. Neurophysiol. 77: 1994-2006, 1997</w:t>
      </w:r>
    </w:p>
    <w:p w14:paraId="3C5B48F0" w14:textId="77777777" w:rsidR="000F343D" w:rsidRPr="007615A5" w:rsidRDefault="000F343D" w:rsidP="000F343D">
      <w:pPr>
        <w:pStyle w:val="ListParagraph"/>
        <w:numPr>
          <w:ilvl w:val="0"/>
          <w:numId w:val="6"/>
        </w:numPr>
        <w:jc w:val="both"/>
        <w:rPr>
          <w:rFonts w:ascii="Arial" w:eastAsiaTheme="minorEastAsia" w:hAnsi="Arial" w:cs="Arial"/>
        </w:rPr>
      </w:pPr>
      <w:r w:rsidRPr="007615A5">
        <w:rPr>
          <w:rFonts w:ascii="Arial" w:eastAsiaTheme="minorEastAsia" w:hAnsi="Arial" w:cs="Arial"/>
        </w:rPr>
        <w:t>X.-J. Wang, J. Tegne, C. Constantinidis, and P. S. Goldman-Rakic Division of labor among distinct subtypes of inhibitory neurons in a cortical microcircuit of working memory. PNAS, V101, No 5, 1368 –1373, 2004</w:t>
      </w:r>
    </w:p>
    <w:p w14:paraId="1509E6E6" w14:textId="77777777" w:rsidR="009E1C46" w:rsidRDefault="009E1C46" w:rsidP="009E1C46">
      <w:pPr>
        <w:spacing w:after="200"/>
        <w:jc w:val="both"/>
      </w:pPr>
    </w:p>
    <w:p w14:paraId="37EBB283" w14:textId="77777777" w:rsidR="00EC073D" w:rsidRDefault="00EC073D">
      <w:r>
        <w:br w:type="page"/>
      </w:r>
    </w:p>
    <w:p w14:paraId="682C24D4" w14:textId="77777777" w:rsidR="009E1C46" w:rsidRPr="00520C12" w:rsidRDefault="00EC073D" w:rsidP="00EC073D">
      <w:pPr>
        <w:spacing w:after="200"/>
        <w:ind w:left="720"/>
        <w:jc w:val="both"/>
      </w:pPr>
      <w:r w:rsidRPr="00520C12">
        <w:rPr>
          <w:highlight w:val="green"/>
        </w:rPr>
        <w:lastRenderedPageBreak/>
        <w:t>(b)</w:t>
      </w:r>
      <w:r w:rsidRPr="00520C12">
        <w:rPr>
          <w:highlight w:val="green"/>
        </w:rPr>
        <w:tab/>
        <w:t>Please provide a list of any separate documents you are providing along with this progress report (manuscripts, files, etc).</w:t>
      </w:r>
    </w:p>
    <w:p w14:paraId="1F0E624F" w14:textId="2A6BB47A" w:rsidR="00A91930" w:rsidRPr="00520C12" w:rsidRDefault="00A91930" w:rsidP="006F37B1">
      <w:pPr>
        <w:pStyle w:val="ListParagraph"/>
        <w:numPr>
          <w:ilvl w:val="0"/>
          <w:numId w:val="18"/>
        </w:numPr>
        <w:spacing w:after="0"/>
        <w:jc w:val="both"/>
        <w:rPr>
          <w:rFonts w:ascii="Arial" w:hAnsi="Arial" w:cs="Arial"/>
        </w:rPr>
      </w:pPr>
      <w:r w:rsidRPr="00520C12">
        <w:rPr>
          <w:rFonts w:ascii="Arial" w:hAnsi="Arial" w:cs="Arial"/>
        </w:rPr>
        <w:t>BG_model.cc</w:t>
      </w:r>
    </w:p>
    <w:p w14:paraId="5BF6EF83" w14:textId="3EEFBF7B" w:rsidR="002C4C21" w:rsidRPr="00520C12" w:rsidRDefault="006F37B1" w:rsidP="006F37B1">
      <w:pPr>
        <w:ind w:left="1080"/>
        <w:jc w:val="both"/>
      </w:pPr>
      <w:r w:rsidRPr="00520C12">
        <w:t>Source code of basal ganglia model</w:t>
      </w:r>
    </w:p>
    <w:p w14:paraId="75E0F42F" w14:textId="77777777" w:rsidR="00AA4DFB" w:rsidRPr="00520C12" w:rsidRDefault="00AA4DFB" w:rsidP="006F37B1">
      <w:pPr>
        <w:ind w:left="1080"/>
        <w:jc w:val="both"/>
      </w:pPr>
    </w:p>
    <w:p w14:paraId="582B8003" w14:textId="175547BE" w:rsidR="00B12846" w:rsidRPr="00520C12" w:rsidRDefault="00AA4DFB" w:rsidP="00AA4DFB">
      <w:pPr>
        <w:pStyle w:val="ListParagraph"/>
        <w:numPr>
          <w:ilvl w:val="0"/>
          <w:numId w:val="18"/>
        </w:numPr>
        <w:spacing w:after="0"/>
        <w:rPr>
          <w:rFonts w:ascii="Arial" w:hAnsi="Arial" w:cs="Arial"/>
        </w:rPr>
      </w:pPr>
      <w:r w:rsidRPr="00520C12">
        <w:rPr>
          <w:rFonts w:ascii="Arial" w:hAnsi="Arial" w:cs="Arial"/>
        </w:rPr>
        <w:t>Basal_Ganglia_Model_Simulation_Results.pdf</w:t>
      </w:r>
    </w:p>
    <w:p w14:paraId="45C4509C" w14:textId="31F121EC" w:rsidR="00AA4DFB" w:rsidRPr="00520C12" w:rsidRDefault="00AA4DFB" w:rsidP="00AA4DFB">
      <w:pPr>
        <w:ind w:left="1080"/>
      </w:pPr>
      <w:r w:rsidRPr="00520C12">
        <w:t>Basal Ganglia model sample simulation replicating published e</w:t>
      </w:r>
      <w:r w:rsidR="00520C12" w:rsidRPr="00520C12">
        <w:t>xperimental data</w:t>
      </w:r>
    </w:p>
    <w:p w14:paraId="4A080D40" w14:textId="77777777" w:rsidR="00520C12" w:rsidRPr="00520C12" w:rsidRDefault="00520C12" w:rsidP="00AA4DFB">
      <w:pPr>
        <w:ind w:left="1080"/>
      </w:pPr>
    </w:p>
    <w:p w14:paraId="0AAF3421" w14:textId="3227CDEE" w:rsidR="00520C12" w:rsidRPr="00520C12" w:rsidRDefault="00520C12" w:rsidP="00520C12">
      <w:pPr>
        <w:pStyle w:val="ListParagraph"/>
        <w:numPr>
          <w:ilvl w:val="0"/>
          <w:numId w:val="18"/>
        </w:numPr>
        <w:rPr>
          <w:rFonts w:ascii="Arial" w:hAnsi="Arial" w:cs="Arial"/>
        </w:rPr>
      </w:pPr>
      <w:r w:rsidRPr="00520C12">
        <w:rPr>
          <w:rFonts w:ascii="Arial" w:hAnsi="Arial" w:cs="Arial"/>
        </w:rPr>
        <w:t>X</w:t>
      </w:r>
    </w:p>
    <w:sectPr w:rsidR="00520C12" w:rsidRPr="00520C12">
      <w:footerReference w:type="default" r:id="rId11"/>
      <w:pgSz w:w="12240" w:h="15840"/>
      <w:pgMar w:top="1008" w:right="1008" w:bottom="1008" w:left="1008"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7" w:author="Drexel University, Neurobiology &amp; Anatomy" w:date="2015-09-22T18:13:00Z" w:initials="DUN&amp;A">
    <w:p w14:paraId="719C24D8" w14:textId="77777777" w:rsidR="00407D11" w:rsidRDefault="00407D11" w:rsidP="000F343D">
      <w:pPr>
        <w:pStyle w:val="CommentText"/>
      </w:pPr>
      <w:r>
        <w:rPr>
          <w:rStyle w:val="CommentReference"/>
        </w:rPr>
        <w:annotationRef/>
      </w:r>
      <w:r>
        <w:t>Cannon find the reference to this description. Delete? Y/N</w:t>
      </w:r>
    </w:p>
  </w:comment>
  <w:comment w:id="668" w:author="Drexel University, Neurobiology &amp; Anatomy" w:date="2015-09-23T11:24:00Z" w:initials="DUN&amp;A">
    <w:p w14:paraId="0E3E6DCE" w14:textId="77777777" w:rsidR="00407D11" w:rsidRDefault="00407D11" w:rsidP="000F343D">
      <w:pPr>
        <w:pStyle w:val="CommentText"/>
      </w:pPr>
      <w:r>
        <w:rPr>
          <w:rStyle w:val="CommentReference"/>
        </w:rPr>
        <w:annotationRef/>
      </w:r>
      <w:r>
        <w:t>Is it possible to present this recurrent equation as differential equation????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9C24D8" w15:done="0"/>
  <w15:commentEx w15:paraId="0E3E6DC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EBD97" w14:textId="77777777" w:rsidR="00407D11" w:rsidRDefault="00407D11" w:rsidP="009827FF">
      <w:pPr>
        <w:spacing w:line="240" w:lineRule="auto"/>
      </w:pPr>
      <w:r>
        <w:separator/>
      </w:r>
    </w:p>
  </w:endnote>
  <w:endnote w:type="continuationSeparator" w:id="0">
    <w:p w14:paraId="51ACAD68" w14:textId="77777777" w:rsidR="00407D11" w:rsidRDefault="00407D11" w:rsidP="00982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8F048" w14:textId="77777777" w:rsidR="00407D11" w:rsidRDefault="00407D11" w:rsidP="009827FF">
    <w:pPr>
      <w:pStyle w:val="Footer"/>
    </w:pPr>
  </w:p>
  <w:p w14:paraId="13B6A638" w14:textId="77777777" w:rsidR="00407D11" w:rsidRDefault="00407D11" w:rsidP="009827FF">
    <w:pPr>
      <w:pStyle w:val="Footer"/>
      <w:rPr>
        <w:sz w:val="18"/>
        <w:szCs w:val="18"/>
      </w:rPr>
    </w:pPr>
    <w:r>
      <w:rPr>
        <w:sz w:val="18"/>
        <w:szCs w:val="18"/>
      </w:rPr>
      <w:t>Project Report _ A-8427 _ 04-01-2015 - 09-30-2015</w:t>
    </w:r>
  </w:p>
  <w:p w14:paraId="61135E53" w14:textId="77777777" w:rsidR="00407D11" w:rsidRPr="009827FF" w:rsidRDefault="00407D11">
    <w:pPr>
      <w:pStyle w:val="Footer"/>
      <w:rPr>
        <w:sz w:val="18"/>
        <w:szCs w:val="18"/>
      </w:rPr>
    </w:pPr>
    <w:r>
      <w:rPr>
        <w:sz w:val="18"/>
        <w:szCs w:val="18"/>
      </w:rPr>
      <w:t>RevNo002 (020311)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626FC" w14:textId="77777777" w:rsidR="00407D11" w:rsidRDefault="00407D11" w:rsidP="009827FF">
      <w:pPr>
        <w:spacing w:line="240" w:lineRule="auto"/>
      </w:pPr>
      <w:r>
        <w:separator/>
      </w:r>
    </w:p>
  </w:footnote>
  <w:footnote w:type="continuationSeparator" w:id="0">
    <w:p w14:paraId="1283118F" w14:textId="77777777" w:rsidR="00407D11" w:rsidRDefault="00407D11" w:rsidP="009827F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3025CA"/>
    <w:multiLevelType w:val="multilevel"/>
    <w:tmpl w:val="F078DBAE"/>
    <w:lvl w:ilvl="0">
      <w:start w:val="1"/>
      <w:numFmt w:val="decimal"/>
      <w:lvlRestart w:val="0"/>
      <w:pStyle w:val="MultiLevelL1"/>
      <w:lvlText w:val="%1."/>
      <w:lvlJc w:val="left"/>
      <w:pPr>
        <w:tabs>
          <w:tab w:val="num" w:pos="720"/>
        </w:tabs>
        <w:ind w:left="720" w:hanging="720"/>
      </w:pPr>
      <w:rPr>
        <w:rFonts w:ascii="Times New Roman" w:hAnsi="Times New Roman" w:cs="Times New Roman"/>
        <w:b w:val="0"/>
        <w:i w:val="0"/>
        <w:caps w:val="0"/>
        <w:sz w:val="24"/>
        <w:u w:val="none"/>
      </w:rPr>
    </w:lvl>
    <w:lvl w:ilvl="1">
      <w:start w:val="1"/>
      <w:numFmt w:val="lowerLetter"/>
      <w:pStyle w:val="MultiLevelL2"/>
      <w:lvlText w:val="(%2)"/>
      <w:lvlJc w:val="left"/>
      <w:pPr>
        <w:tabs>
          <w:tab w:val="num" w:pos="1440"/>
        </w:tabs>
        <w:ind w:left="1440" w:hanging="720"/>
      </w:pPr>
      <w:rPr>
        <w:rFonts w:ascii="Times New Roman" w:hAnsi="Times New Roman" w:cs="Times New Roman"/>
        <w:b w:val="0"/>
        <w:i w:val="0"/>
        <w:caps w:val="0"/>
        <w:sz w:val="24"/>
        <w:u w:val="none"/>
      </w:rPr>
    </w:lvl>
    <w:lvl w:ilvl="2">
      <w:start w:val="1"/>
      <w:numFmt w:val="lowerRoman"/>
      <w:pStyle w:val="MultiLevelL3"/>
      <w:lvlText w:val="(%3)"/>
      <w:lvlJc w:val="left"/>
      <w:pPr>
        <w:tabs>
          <w:tab w:val="num" w:pos="2160"/>
        </w:tabs>
        <w:ind w:left="2160" w:hanging="720"/>
      </w:pPr>
      <w:rPr>
        <w:rFonts w:ascii="Times New Roman" w:hAnsi="Times New Roman" w:cs="Times New Roman"/>
        <w:b w:val="0"/>
        <w:i w:val="0"/>
        <w:caps w:val="0"/>
        <w:sz w:val="24"/>
        <w:u w:val="none"/>
      </w:rPr>
    </w:lvl>
    <w:lvl w:ilvl="3">
      <w:start w:val="1"/>
      <w:numFmt w:val="upperLetter"/>
      <w:pStyle w:val="MultiLevelL4"/>
      <w:lvlText w:val="(%4)"/>
      <w:lvlJc w:val="left"/>
      <w:pPr>
        <w:tabs>
          <w:tab w:val="num" w:pos="2880"/>
        </w:tabs>
        <w:ind w:left="2880" w:hanging="720"/>
      </w:pPr>
      <w:rPr>
        <w:rFonts w:ascii="Times New Roman" w:hAnsi="Times New Roman" w:cs="Times New Roman"/>
        <w:b w:val="0"/>
        <w:i w:val="0"/>
        <w:caps w:val="0"/>
        <w:sz w:val="24"/>
        <w:u w:val="none"/>
      </w:rPr>
    </w:lvl>
    <w:lvl w:ilvl="4">
      <w:start w:val="1"/>
      <w:numFmt w:val="upperRoman"/>
      <w:pStyle w:val="MultiLevel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MultiLevelL6"/>
      <w:lvlText w:val="%6."/>
      <w:lvlJc w:val="left"/>
      <w:pPr>
        <w:tabs>
          <w:tab w:val="num" w:pos="4320"/>
        </w:tabs>
        <w:ind w:left="4320" w:hanging="720"/>
      </w:pPr>
      <w:rPr>
        <w:rFonts w:ascii="Times New Roman" w:hAnsi="Times New Roman" w:cs="Times New Roman"/>
        <w:b w:val="0"/>
        <w:i w:val="0"/>
        <w:caps w:val="0"/>
        <w:sz w:val="24"/>
        <w:u w:val="none"/>
      </w:rPr>
    </w:lvl>
    <w:lvl w:ilvl="6">
      <w:start w:val="1"/>
      <w:numFmt w:val="lowerRoman"/>
      <w:pStyle w:val="MultiLevelL7"/>
      <w:lvlText w:val="%7."/>
      <w:lvlJc w:val="left"/>
      <w:pPr>
        <w:tabs>
          <w:tab w:val="num" w:pos="5040"/>
        </w:tabs>
        <w:ind w:left="5040" w:hanging="720"/>
      </w:pPr>
      <w:rPr>
        <w:rFonts w:ascii="Times New Roman" w:hAnsi="Times New Roman" w:cs="Times New Roman"/>
        <w:b w:val="0"/>
        <w:i w:val="0"/>
        <w:caps w:val="0"/>
        <w:sz w:val="24"/>
        <w:u w:val="none"/>
      </w:rPr>
    </w:lvl>
    <w:lvl w:ilvl="7">
      <w:start w:val="1"/>
      <w:numFmt w:val="lowerLetter"/>
      <w:pStyle w:val="MultiLevelL8"/>
      <w:lvlText w:val="%8)"/>
      <w:lvlJc w:val="left"/>
      <w:pPr>
        <w:tabs>
          <w:tab w:val="num" w:pos="5760"/>
        </w:tabs>
        <w:ind w:left="5760" w:hanging="720"/>
      </w:pPr>
      <w:rPr>
        <w:rFonts w:ascii="Times New Roman" w:hAnsi="Times New Roman" w:cs="Times New Roman"/>
        <w:b w:val="0"/>
        <w:i w:val="0"/>
        <w:caps w:val="0"/>
        <w:sz w:val="24"/>
        <w:u w:val="none"/>
      </w:rPr>
    </w:lvl>
    <w:lvl w:ilvl="8">
      <w:start w:val="1"/>
      <w:numFmt w:val="bullet"/>
      <w:lvlRestart w:val="0"/>
      <w:pStyle w:val="MultiLevelL9"/>
      <w:lvlText w:val="·"/>
      <w:lvlJc w:val="left"/>
      <w:pPr>
        <w:tabs>
          <w:tab w:val="num" w:pos="6480"/>
        </w:tabs>
        <w:ind w:left="6480" w:hanging="720"/>
      </w:pPr>
      <w:rPr>
        <w:rFonts w:ascii="Symbol" w:hAnsi="Symbol" w:hint="default"/>
        <w:b w:val="0"/>
        <w:i w:val="0"/>
        <w:caps w:val="0"/>
        <w:u w:val="none"/>
      </w:rPr>
    </w:lvl>
  </w:abstractNum>
  <w:abstractNum w:abstractNumId="2" w15:restartNumberingAfterBreak="0">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85836"/>
    <w:multiLevelType w:val="hybridMultilevel"/>
    <w:tmpl w:val="B9220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0F70F7"/>
    <w:multiLevelType w:val="multilevel"/>
    <w:tmpl w:val="24BC993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766823"/>
    <w:multiLevelType w:val="hybridMultilevel"/>
    <w:tmpl w:val="948C54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88163A"/>
    <w:multiLevelType w:val="hybridMultilevel"/>
    <w:tmpl w:val="FCDC2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11"/>
  </w:num>
  <w:num w:numId="4">
    <w:abstractNumId w:val="15"/>
  </w:num>
  <w:num w:numId="5">
    <w:abstractNumId w:val="17"/>
  </w:num>
  <w:num w:numId="6">
    <w:abstractNumId w:val="10"/>
  </w:num>
  <w:num w:numId="7">
    <w:abstractNumId w:val="8"/>
  </w:num>
  <w:num w:numId="8">
    <w:abstractNumId w:val="14"/>
  </w:num>
  <w:num w:numId="9">
    <w:abstractNumId w:val="16"/>
  </w:num>
  <w:num w:numId="10">
    <w:abstractNumId w:val="7"/>
  </w:num>
  <w:num w:numId="11">
    <w:abstractNumId w:val="13"/>
  </w:num>
  <w:num w:numId="12">
    <w:abstractNumId w:val="5"/>
  </w:num>
  <w:num w:numId="13">
    <w:abstractNumId w:val="2"/>
  </w:num>
  <w:num w:numId="14">
    <w:abstractNumId w:val="6"/>
  </w:num>
  <w:num w:numId="15">
    <w:abstractNumId w:val="9"/>
  </w:num>
  <w:num w:numId="16">
    <w:abstractNumId w:val="0"/>
  </w:num>
  <w:num w:numId="17">
    <w:abstractNumId w:val="3"/>
  </w:num>
  <w:num w:numId="1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a Molkov">
    <w15:presenceInfo w15:providerId="Windows Live" w15:userId="9949df91dcaa9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0F"/>
    <w:rsid w:val="0000770F"/>
    <w:rsid w:val="00012756"/>
    <w:rsid w:val="00027C7D"/>
    <w:rsid w:val="00041A57"/>
    <w:rsid w:val="00050B44"/>
    <w:rsid w:val="0005602E"/>
    <w:rsid w:val="00062170"/>
    <w:rsid w:val="000660BF"/>
    <w:rsid w:val="0009580C"/>
    <w:rsid w:val="000A278F"/>
    <w:rsid w:val="000A3DE6"/>
    <w:rsid w:val="000A6529"/>
    <w:rsid w:val="000B2557"/>
    <w:rsid w:val="000B773E"/>
    <w:rsid w:val="000E4544"/>
    <w:rsid w:val="000F2D82"/>
    <w:rsid w:val="000F343D"/>
    <w:rsid w:val="00102506"/>
    <w:rsid w:val="00123D42"/>
    <w:rsid w:val="001330DA"/>
    <w:rsid w:val="00134664"/>
    <w:rsid w:val="00143325"/>
    <w:rsid w:val="0015567E"/>
    <w:rsid w:val="0015605C"/>
    <w:rsid w:val="00170599"/>
    <w:rsid w:val="00170C95"/>
    <w:rsid w:val="001856B7"/>
    <w:rsid w:val="001B70F4"/>
    <w:rsid w:val="001F72A7"/>
    <w:rsid w:val="00202375"/>
    <w:rsid w:val="00206974"/>
    <w:rsid w:val="00214DDA"/>
    <w:rsid w:val="00240C96"/>
    <w:rsid w:val="00245C47"/>
    <w:rsid w:val="0026144E"/>
    <w:rsid w:val="00265CAF"/>
    <w:rsid w:val="00265F2F"/>
    <w:rsid w:val="00287160"/>
    <w:rsid w:val="002A2B11"/>
    <w:rsid w:val="002B413F"/>
    <w:rsid w:val="002B4C45"/>
    <w:rsid w:val="002C1DA9"/>
    <w:rsid w:val="002C4034"/>
    <w:rsid w:val="002C4C21"/>
    <w:rsid w:val="002C55A3"/>
    <w:rsid w:val="002C5E2F"/>
    <w:rsid w:val="002D0C97"/>
    <w:rsid w:val="002E6855"/>
    <w:rsid w:val="002E6AD1"/>
    <w:rsid w:val="002F02A8"/>
    <w:rsid w:val="002F26B7"/>
    <w:rsid w:val="00306FC7"/>
    <w:rsid w:val="003128A2"/>
    <w:rsid w:val="0031478C"/>
    <w:rsid w:val="00322A5A"/>
    <w:rsid w:val="00332D8F"/>
    <w:rsid w:val="00334A96"/>
    <w:rsid w:val="003414A5"/>
    <w:rsid w:val="00346258"/>
    <w:rsid w:val="00370B65"/>
    <w:rsid w:val="00371B9E"/>
    <w:rsid w:val="0037563E"/>
    <w:rsid w:val="003757FE"/>
    <w:rsid w:val="003D7BCB"/>
    <w:rsid w:val="003E7EC2"/>
    <w:rsid w:val="00405C49"/>
    <w:rsid w:val="00407D11"/>
    <w:rsid w:val="00411CEB"/>
    <w:rsid w:val="004242FE"/>
    <w:rsid w:val="00426894"/>
    <w:rsid w:val="00427A54"/>
    <w:rsid w:val="00433C91"/>
    <w:rsid w:val="00433FA2"/>
    <w:rsid w:val="00485420"/>
    <w:rsid w:val="004B25B0"/>
    <w:rsid w:val="004C1782"/>
    <w:rsid w:val="004C489A"/>
    <w:rsid w:val="004D7FFE"/>
    <w:rsid w:val="004F3F40"/>
    <w:rsid w:val="004F4AB5"/>
    <w:rsid w:val="00507DC3"/>
    <w:rsid w:val="00520C12"/>
    <w:rsid w:val="00525138"/>
    <w:rsid w:val="00531C3C"/>
    <w:rsid w:val="0053318A"/>
    <w:rsid w:val="00543DB5"/>
    <w:rsid w:val="0054515E"/>
    <w:rsid w:val="005473B6"/>
    <w:rsid w:val="00550153"/>
    <w:rsid w:val="0056445A"/>
    <w:rsid w:val="005740C7"/>
    <w:rsid w:val="0058535B"/>
    <w:rsid w:val="005909FE"/>
    <w:rsid w:val="00591F37"/>
    <w:rsid w:val="005A21D5"/>
    <w:rsid w:val="005A397A"/>
    <w:rsid w:val="005B4B38"/>
    <w:rsid w:val="005C39C4"/>
    <w:rsid w:val="005E0516"/>
    <w:rsid w:val="00603F29"/>
    <w:rsid w:val="00615277"/>
    <w:rsid w:val="00623452"/>
    <w:rsid w:val="006237EA"/>
    <w:rsid w:val="00630F15"/>
    <w:rsid w:val="00633CC7"/>
    <w:rsid w:val="00647259"/>
    <w:rsid w:val="00651701"/>
    <w:rsid w:val="0065551B"/>
    <w:rsid w:val="0065651C"/>
    <w:rsid w:val="00666D4C"/>
    <w:rsid w:val="00695F9E"/>
    <w:rsid w:val="006961C3"/>
    <w:rsid w:val="006C2A6E"/>
    <w:rsid w:val="006C7521"/>
    <w:rsid w:val="006D4AB9"/>
    <w:rsid w:val="006E0188"/>
    <w:rsid w:val="006E3D75"/>
    <w:rsid w:val="006F2F35"/>
    <w:rsid w:val="006F37B1"/>
    <w:rsid w:val="006F45E8"/>
    <w:rsid w:val="006F71C5"/>
    <w:rsid w:val="00721F35"/>
    <w:rsid w:val="00722C0F"/>
    <w:rsid w:val="00725CAF"/>
    <w:rsid w:val="00744BCF"/>
    <w:rsid w:val="007519EF"/>
    <w:rsid w:val="007635BC"/>
    <w:rsid w:val="00766927"/>
    <w:rsid w:val="00771F8E"/>
    <w:rsid w:val="00773559"/>
    <w:rsid w:val="0079058B"/>
    <w:rsid w:val="0079788B"/>
    <w:rsid w:val="007B7718"/>
    <w:rsid w:val="007F1593"/>
    <w:rsid w:val="00805869"/>
    <w:rsid w:val="00805926"/>
    <w:rsid w:val="0082349F"/>
    <w:rsid w:val="00823B52"/>
    <w:rsid w:val="00830795"/>
    <w:rsid w:val="00860D65"/>
    <w:rsid w:val="00870E9C"/>
    <w:rsid w:val="00872A62"/>
    <w:rsid w:val="00876C09"/>
    <w:rsid w:val="00881B3C"/>
    <w:rsid w:val="00882E96"/>
    <w:rsid w:val="008832E7"/>
    <w:rsid w:val="00894A7F"/>
    <w:rsid w:val="008B3D59"/>
    <w:rsid w:val="008C2BDA"/>
    <w:rsid w:val="008E3594"/>
    <w:rsid w:val="00903CA9"/>
    <w:rsid w:val="00907765"/>
    <w:rsid w:val="009417A4"/>
    <w:rsid w:val="00946FD8"/>
    <w:rsid w:val="0095255A"/>
    <w:rsid w:val="00964036"/>
    <w:rsid w:val="0097444F"/>
    <w:rsid w:val="009827FF"/>
    <w:rsid w:val="00987016"/>
    <w:rsid w:val="009A0CF8"/>
    <w:rsid w:val="009C0CF4"/>
    <w:rsid w:val="009C3DDC"/>
    <w:rsid w:val="009C771F"/>
    <w:rsid w:val="009D6F06"/>
    <w:rsid w:val="009E1C46"/>
    <w:rsid w:val="00A3579D"/>
    <w:rsid w:val="00A72BB0"/>
    <w:rsid w:val="00A868C9"/>
    <w:rsid w:val="00A91930"/>
    <w:rsid w:val="00A96E7D"/>
    <w:rsid w:val="00AA4D30"/>
    <w:rsid w:val="00AA4DFB"/>
    <w:rsid w:val="00AD02EF"/>
    <w:rsid w:val="00AE6BC8"/>
    <w:rsid w:val="00B07754"/>
    <w:rsid w:val="00B12846"/>
    <w:rsid w:val="00B2364C"/>
    <w:rsid w:val="00B43DC4"/>
    <w:rsid w:val="00B74DD0"/>
    <w:rsid w:val="00B9380F"/>
    <w:rsid w:val="00BA0723"/>
    <w:rsid w:val="00BA4EAE"/>
    <w:rsid w:val="00BB1517"/>
    <w:rsid w:val="00BB2786"/>
    <w:rsid w:val="00BB3FCD"/>
    <w:rsid w:val="00BD5C59"/>
    <w:rsid w:val="00BE1AF8"/>
    <w:rsid w:val="00BE2C0B"/>
    <w:rsid w:val="00BF6E2A"/>
    <w:rsid w:val="00C14AFE"/>
    <w:rsid w:val="00C33A76"/>
    <w:rsid w:val="00C35505"/>
    <w:rsid w:val="00C5064B"/>
    <w:rsid w:val="00C50FCE"/>
    <w:rsid w:val="00C6068F"/>
    <w:rsid w:val="00C82201"/>
    <w:rsid w:val="00C86FC2"/>
    <w:rsid w:val="00C9119E"/>
    <w:rsid w:val="00C97413"/>
    <w:rsid w:val="00C974D2"/>
    <w:rsid w:val="00CA717B"/>
    <w:rsid w:val="00CC25C0"/>
    <w:rsid w:val="00CC3482"/>
    <w:rsid w:val="00CD1636"/>
    <w:rsid w:val="00CD7CCA"/>
    <w:rsid w:val="00CE5E65"/>
    <w:rsid w:val="00CF01D0"/>
    <w:rsid w:val="00CF7F2F"/>
    <w:rsid w:val="00D26719"/>
    <w:rsid w:val="00D4367F"/>
    <w:rsid w:val="00D522D6"/>
    <w:rsid w:val="00D76E5E"/>
    <w:rsid w:val="00D777E1"/>
    <w:rsid w:val="00DA4526"/>
    <w:rsid w:val="00E01572"/>
    <w:rsid w:val="00E03C53"/>
    <w:rsid w:val="00E2211F"/>
    <w:rsid w:val="00E532AD"/>
    <w:rsid w:val="00E6256B"/>
    <w:rsid w:val="00E703C7"/>
    <w:rsid w:val="00E72D65"/>
    <w:rsid w:val="00E90D6E"/>
    <w:rsid w:val="00E91A78"/>
    <w:rsid w:val="00E94893"/>
    <w:rsid w:val="00EB3B42"/>
    <w:rsid w:val="00EB7F85"/>
    <w:rsid w:val="00EC073D"/>
    <w:rsid w:val="00EC1499"/>
    <w:rsid w:val="00ED0AE3"/>
    <w:rsid w:val="00F1055D"/>
    <w:rsid w:val="00F148F6"/>
    <w:rsid w:val="00F24D99"/>
    <w:rsid w:val="00F42331"/>
    <w:rsid w:val="00F6013D"/>
    <w:rsid w:val="00F706EF"/>
    <w:rsid w:val="00F728C6"/>
    <w:rsid w:val="00F7370C"/>
    <w:rsid w:val="00F868BE"/>
    <w:rsid w:val="00F91562"/>
    <w:rsid w:val="00FC4543"/>
    <w:rsid w:val="00FD7815"/>
    <w:rsid w:val="00FE587B"/>
    <w:rsid w:val="00FF0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8911"/>
  <w15:docId w15:val="{4711C0E5-91EB-4D54-BAF8-11B825BF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PlaceholderText">
    <w:name w:val="Placeholder Text"/>
    <w:basedOn w:val="DefaultParagraphFont"/>
    <w:uiPriority w:val="99"/>
    <w:semiHidden/>
    <w:rsid w:val="009A0CF8"/>
    <w:rPr>
      <w:color w:val="808080"/>
    </w:rPr>
  </w:style>
  <w:style w:type="table" w:styleId="TableGrid">
    <w:name w:val="Table Grid"/>
    <w:basedOn w:val="TableNormal"/>
    <w:uiPriority w:val="39"/>
    <w:rsid w:val="00543D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43DC4"/>
    <w:rPr>
      <w:sz w:val="16"/>
      <w:szCs w:val="16"/>
    </w:rPr>
  </w:style>
  <w:style w:type="paragraph" w:styleId="CommentText">
    <w:name w:val="annotation text"/>
    <w:basedOn w:val="Normal"/>
    <w:link w:val="CommentTextChar"/>
    <w:uiPriority w:val="99"/>
    <w:semiHidden/>
    <w:unhideWhenUsed/>
    <w:rsid w:val="00B43DC4"/>
    <w:pPr>
      <w:spacing w:line="240" w:lineRule="auto"/>
    </w:pPr>
    <w:rPr>
      <w:sz w:val="20"/>
      <w:szCs w:val="20"/>
    </w:rPr>
  </w:style>
  <w:style w:type="character" w:customStyle="1" w:styleId="CommentTextChar">
    <w:name w:val="Comment Text Char"/>
    <w:basedOn w:val="DefaultParagraphFont"/>
    <w:link w:val="CommentText"/>
    <w:uiPriority w:val="99"/>
    <w:semiHidden/>
    <w:rsid w:val="00B43DC4"/>
    <w:rPr>
      <w:sz w:val="20"/>
      <w:szCs w:val="20"/>
    </w:rPr>
  </w:style>
  <w:style w:type="paragraph" w:styleId="CommentSubject">
    <w:name w:val="annotation subject"/>
    <w:basedOn w:val="CommentText"/>
    <w:next w:val="CommentText"/>
    <w:link w:val="CommentSubjectChar"/>
    <w:uiPriority w:val="99"/>
    <w:semiHidden/>
    <w:unhideWhenUsed/>
    <w:rsid w:val="00B43DC4"/>
    <w:rPr>
      <w:b/>
      <w:bCs/>
    </w:rPr>
  </w:style>
  <w:style w:type="character" w:customStyle="1" w:styleId="CommentSubjectChar">
    <w:name w:val="Comment Subject Char"/>
    <w:basedOn w:val="CommentTextChar"/>
    <w:link w:val="CommentSubject"/>
    <w:uiPriority w:val="99"/>
    <w:semiHidden/>
    <w:rsid w:val="00B43DC4"/>
    <w:rPr>
      <w:b/>
      <w:bCs/>
      <w:sz w:val="20"/>
      <w:szCs w:val="20"/>
    </w:rPr>
  </w:style>
  <w:style w:type="paragraph" w:styleId="BalloonText">
    <w:name w:val="Balloon Text"/>
    <w:basedOn w:val="Normal"/>
    <w:link w:val="BalloonTextChar"/>
    <w:uiPriority w:val="99"/>
    <w:semiHidden/>
    <w:unhideWhenUsed/>
    <w:rsid w:val="00B43D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DC4"/>
    <w:rPr>
      <w:rFonts w:ascii="Segoe UI" w:hAnsi="Segoe UI" w:cs="Segoe UI"/>
      <w:sz w:val="18"/>
      <w:szCs w:val="18"/>
    </w:rPr>
  </w:style>
  <w:style w:type="paragraph" w:styleId="Header">
    <w:name w:val="header"/>
    <w:basedOn w:val="Normal"/>
    <w:link w:val="HeaderChar"/>
    <w:uiPriority w:val="99"/>
    <w:unhideWhenUsed/>
    <w:rsid w:val="009827FF"/>
    <w:pPr>
      <w:tabs>
        <w:tab w:val="center" w:pos="4680"/>
        <w:tab w:val="right" w:pos="9360"/>
      </w:tabs>
      <w:spacing w:line="240" w:lineRule="auto"/>
    </w:pPr>
  </w:style>
  <w:style w:type="character" w:customStyle="1" w:styleId="HeaderChar">
    <w:name w:val="Header Char"/>
    <w:basedOn w:val="DefaultParagraphFont"/>
    <w:link w:val="Header"/>
    <w:uiPriority w:val="99"/>
    <w:rsid w:val="009827FF"/>
  </w:style>
  <w:style w:type="paragraph" w:styleId="Footer">
    <w:name w:val="footer"/>
    <w:basedOn w:val="Normal"/>
    <w:link w:val="FooterChar"/>
    <w:uiPriority w:val="99"/>
    <w:unhideWhenUsed/>
    <w:rsid w:val="009827FF"/>
    <w:pPr>
      <w:tabs>
        <w:tab w:val="center" w:pos="4680"/>
        <w:tab w:val="right" w:pos="9360"/>
      </w:tabs>
      <w:spacing w:line="240" w:lineRule="auto"/>
    </w:pPr>
  </w:style>
  <w:style w:type="character" w:customStyle="1" w:styleId="FooterChar">
    <w:name w:val="Footer Char"/>
    <w:basedOn w:val="DefaultParagraphFont"/>
    <w:link w:val="Footer"/>
    <w:uiPriority w:val="99"/>
    <w:rsid w:val="009827FF"/>
  </w:style>
  <w:style w:type="paragraph" w:customStyle="1" w:styleId="MultiLevelL1">
    <w:name w:val="MultiLevel_L1"/>
    <w:basedOn w:val="Normal"/>
    <w:rsid w:val="009827FF"/>
    <w:pPr>
      <w:numPr>
        <w:numId w:val="2"/>
      </w:numPr>
      <w:spacing w:after="240" w:line="240" w:lineRule="auto"/>
      <w:outlineLvl w:val="0"/>
    </w:pPr>
    <w:rPr>
      <w:rFonts w:ascii="Times New Roman" w:eastAsia="Times New Roman" w:hAnsi="Times New Roman" w:cs="Times New Roman"/>
      <w:color w:val="auto"/>
      <w:sz w:val="24"/>
      <w:szCs w:val="20"/>
    </w:rPr>
  </w:style>
  <w:style w:type="paragraph" w:customStyle="1" w:styleId="MultiLevelL2">
    <w:name w:val="MultiLevel_L2"/>
    <w:basedOn w:val="MultiLevelL1"/>
    <w:rsid w:val="009827FF"/>
    <w:pPr>
      <w:numPr>
        <w:ilvl w:val="1"/>
      </w:numPr>
      <w:outlineLvl w:val="1"/>
    </w:pPr>
  </w:style>
  <w:style w:type="paragraph" w:customStyle="1" w:styleId="MultiLevelL3">
    <w:name w:val="MultiLevel_L3"/>
    <w:basedOn w:val="MultiLevelL2"/>
    <w:rsid w:val="009827FF"/>
    <w:pPr>
      <w:numPr>
        <w:ilvl w:val="2"/>
      </w:numPr>
      <w:outlineLvl w:val="2"/>
    </w:pPr>
  </w:style>
  <w:style w:type="paragraph" w:customStyle="1" w:styleId="MultiLevelL4">
    <w:name w:val="MultiLevel_L4"/>
    <w:basedOn w:val="MultiLevelL3"/>
    <w:rsid w:val="009827FF"/>
    <w:pPr>
      <w:numPr>
        <w:ilvl w:val="3"/>
      </w:numPr>
      <w:outlineLvl w:val="3"/>
    </w:pPr>
  </w:style>
  <w:style w:type="paragraph" w:customStyle="1" w:styleId="MultiLevelL5">
    <w:name w:val="MultiLevel_L5"/>
    <w:basedOn w:val="MultiLevelL4"/>
    <w:rsid w:val="009827FF"/>
    <w:pPr>
      <w:numPr>
        <w:ilvl w:val="4"/>
      </w:numPr>
      <w:outlineLvl w:val="4"/>
    </w:pPr>
  </w:style>
  <w:style w:type="paragraph" w:customStyle="1" w:styleId="MultiLevelL6">
    <w:name w:val="MultiLevel_L6"/>
    <w:basedOn w:val="MultiLevelL5"/>
    <w:rsid w:val="009827FF"/>
    <w:pPr>
      <w:numPr>
        <w:ilvl w:val="5"/>
      </w:numPr>
      <w:outlineLvl w:val="5"/>
    </w:pPr>
  </w:style>
  <w:style w:type="paragraph" w:customStyle="1" w:styleId="MultiLevelL7">
    <w:name w:val="MultiLevel_L7"/>
    <w:basedOn w:val="MultiLevelL6"/>
    <w:rsid w:val="009827FF"/>
    <w:pPr>
      <w:numPr>
        <w:ilvl w:val="6"/>
      </w:numPr>
      <w:outlineLvl w:val="6"/>
    </w:pPr>
  </w:style>
  <w:style w:type="paragraph" w:customStyle="1" w:styleId="MultiLevelL8">
    <w:name w:val="MultiLevel_L8"/>
    <w:basedOn w:val="MultiLevelL7"/>
    <w:rsid w:val="009827FF"/>
    <w:pPr>
      <w:numPr>
        <w:ilvl w:val="7"/>
      </w:numPr>
      <w:outlineLvl w:val="7"/>
    </w:pPr>
  </w:style>
  <w:style w:type="paragraph" w:customStyle="1" w:styleId="MultiLevelL9">
    <w:name w:val="MultiLevel_L9"/>
    <w:basedOn w:val="MultiLevelL8"/>
    <w:rsid w:val="009827FF"/>
    <w:pPr>
      <w:numPr>
        <w:ilvl w:val="8"/>
      </w:numPr>
      <w:outlineLvl w:val="8"/>
    </w:pPr>
  </w:style>
  <w:style w:type="character" w:styleId="Hyperlink">
    <w:name w:val="Hyperlink"/>
    <w:basedOn w:val="DefaultParagraphFont"/>
    <w:uiPriority w:val="99"/>
    <w:unhideWhenUsed/>
    <w:rsid w:val="000F343D"/>
    <w:rPr>
      <w:color w:val="0563C1" w:themeColor="hyperlink"/>
      <w:u w:val="single"/>
    </w:rPr>
  </w:style>
  <w:style w:type="paragraph" w:styleId="ListParagraph">
    <w:name w:val="List Paragraph"/>
    <w:basedOn w:val="Normal"/>
    <w:uiPriority w:val="34"/>
    <w:qFormat/>
    <w:rsid w:val="000F343D"/>
    <w:pPr>
      <w:spacing w:after="200"/>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A3C47-C8D9-4384-B353-B099A27A4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41164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Khaldoun Hamade</dc:creator>
  <cp:keywords/>
  <dc:description/>
  <cp:lastModifiedBy>Slava Molkov</cp:lastModifiedBy>
  <cp:revision>15</cp:revision>
  <dcterms:created xsi:type="dcterms:W3CDTF">2015-10-13T16:07:00Z</dcterms:created>
  <dcterms:modified xsi:type="dcterms:W3CDTF">2015-10-13T18:33:00Z</dcterms:modified>
</cp:coreProperties>
</file>